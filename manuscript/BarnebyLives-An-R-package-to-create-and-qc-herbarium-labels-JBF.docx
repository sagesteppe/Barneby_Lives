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360" w:before="480" w:after="240"/>
        <w:jc w:val="left"/>
        <w:rPr>
          <w:rFonts w:cs="Calibri" w:cstheme="majorHAnsi"/>
          <w:sz w:val="24"/>
          <w:szCs w:val="24"/>
        </w:rPr>
      </w:pPr>
      <w:r>
        <w:rPr>
          <w:rFonts w:cs="Calibri" w:cstheme="majorHAnsi"/>
          <w:sz w:val="24"/>
          <w:szCs w:val="24"/>
        </w:rPr>
        <w:t>BarnebyLives: an R package to create herbarium specimen labels and clean spreadsheets</w:t>
      </w:r>
    </w:p>
    <w:p>
      <w:pPr>
        <w:pStyle w:val="TextBody"/>
        <w:rPr/>
      </w:pPr>
      <w:ins w:id="0" w:author="Jeremie Fant" w:date="2024-09-11T15:42:00Z">
        <w:r>
          <w:rPr/>
          <w:t xml:space="preserve">Reed Berkendorf </w:t>
        </w:r>
      </w:ins>
    </w:p>
    <w:p>
      <w:pPr>
        <w:pStyle w:val="Abstract"/>
        <w:spacing w:lineRule="auto" w:line="360"/>
        <w:rPr>
          <w:rFonts w:ascii="Calibri" w:hAnsi="Calibri" w:cs="Calibri" w:asciiTheme="majorHAnsi" w:cstheme="majorHAnsi" w:hAnsiTheme="majorHAnsi"/>
          <w:b/>
          <w:b/>
          <w:bCs/>
          <w:sz w:val="24"/>
          <w:szCs w:val="24"/>
        </w:rPr>
      </w:pPr>
      <w:r>
        <w:rPr>
          <w:rFonts w:cs="Calibri" w:ascii="Calibri" w:hAnsi="Calibri" w:asciiTheme="majorHAnsi" w:cstheme="majorHAnsi" w:hAnsiTheme="majorHAnsi"/>
          <w:b/>
          <w:bCs/>
          <w:sz w:val="24"/>
          <w:szCs w:val="24"/>
        </w:rPr>
        <w:t>Premise:</w:t>
      </w:r>
      <w:r>
        <w:rPr>
          <w:rFonts w:cs="Calibri" w:ascii="Calibri" w:hAnsi="Calibri" w:asciiTheme="majorHAnsi" w:cstheme="majorHAnsi" w:hAnsiTheme="majorHAnsi"/>
          <w:sz w:val="24"/>
          <w:szCs w:val="24"/>
        </w:rPr>
        <w:t xml:space="preserve"> Depositing specimens to herbaria is a time consuming task. Many institutions have reduced the amount of funding for herbaria, and universities have reduced the amount of education dedicated to curatorial tasks and specimen deposition. Despite this, the continual generation of herbaria specimens are essential for current and future research in evolution and ecology. </w:t>
      </w:r>
      <w:del w:id="2" w:author="Jeremie Fant" w:date="2024-09-11T15:42:00Z">
        <w:r>
          <w:rPr>
            <w:rFonts w:cs="Calibri" w:ascii="Calibri" w:hAnsi="Calibri" w:asciiTheme="majorHAnsi" w:cstheme="majorHAnsi" w:hAnsiTheme="majorHAnsi"/>
            <w:sz w:val="24"/>
            <w:szCs w:val="24"/>
          </w:rPr>
          <w:delText xml:space="preserve">In order to faciliate the continued growth of herbaria </w:delText>
        </w:r>
      </w:del>
      <w:r>
        <w:rPr>
          <w:rFonts w:cs="Calibri" w:ascii="Calibri" w:hAnsi="Calibri" w:asciiTheme="majorHAnsi" w:cstheme="majorHAnsi" w:hAnsiTheme="majorHAnsi"/>
          <w:sz w:val="24"/>
          <w:szCs w:val="24"/>
        </w:rPr>
        <w:t xml:space="preserve">BarnebyLives was developed as tool to </w:t>
      </w:r>
      <w:ins w:id="3" w:author="Jeremie Fant" w:date="2024-09-11T15:42:00Z">
        <w:r>
          <w:rPr>
            <w:rFonts w:cs="Calibri" w:ascii="Calibri" w:hAnsi="Calibri" w:asciiTheme="majorHAnsi" w:cstheme="majorHAnsi" w:hAnsiTheme="majorHAnsi"/>
            <w:sz w:val="24"/>
            <w:szCs w:val="24"/>
          </w:rPr>
          <w:t xml:space="preserve">assist with herbarium accessioning by supplementing </w:t>
        </w:r>
      </w:ins>
      <w:del w:id="4" w:author="Jeremie Fant" w:date="2024-09-11T15:42:00Z">
        <w:r>
          <w:rPr>
            <w:rFonts w:cs="Calibri" w:ascii="Calibri" w:hAnsi="Calibri" w:asciiTheme="majorHAnsi" w:cstheme="majorHAnsi" w:hAnsiTheme="majorHAnsi"/>
            <w:sz w:val="24"/>
            <w:szCs w:val="24"/>
          </w:rPr>
          <w:delText xml:space="preserve">supplement </w:delText>
        </w:r>
      </w:del>
      <w:r>
        <w:rPr>
          <w:rFonts w:cs="Calibri" w:ascii="Calibri" w:hAnsi="Calibri" w:asciiTheme="majorHAnsi" w:cstheme="majorHAnsi" w:hAnsiTheme="majorHAnsi"/>
          <w:sz w:val="24"/>
          <w:szCs w:val="24"/>
        </w:rPr>
        <w:t>collection notes, perform geographic and, taxonomic informatic processes, enact spell checks, produce labels, and submit digital data for fast accessioning of specimens</w:t>
        <w:br/>
      </w:r>
      <w:del w:id="5" w:author="Jeremie Fant" w:date="2024-09-11T15:42:00Z">
        <w:r>
          <w:rPr>
            <w:rFonts w:cs="Calibri" w:ascii="Calibri" w:hAnsi="Calibri" w:asciiTheme="majorHAnsi" w:cstheme="majorHAnsi" w:hAnsiTheme="majorHAnsi"/>
            <w:b/>
            <w:bCs/>
            <w:sz w:val="24"/>
            <w:szCs w:val="24"/>
          </w:rPr>
          <w:delText>Methods and Results: BarnebyLives uses geospatial data from the U.S. Census Bureau to provide political jurisdiction information, and data from other sources, including the United States Geological Survey, to supplement collection notes by providing information on abiotic site conditions. It uses inhouse spell checks to verify the spelling of a collection at all taxonomic ranks, the IPNI standard author database to check standard author abbreviations, and the Royal Botanic Garden Kews ‘Plants of the World Online’ to check for nomenclatural innovations. Optionally the package writes driving directions to sites using Google Maps. The package outputs data in a tabular format, as well as a spatial format, for review by the user to accept or confirm changes, before dynamically rendering labels using LaTeX.</w:delText>
          <w:br/>
          <w:delText>Conclusions: BarnebyLives provides accurate political and physical information, reduces typos, provides users the most current taxonomic opinions, generates driving directions to sites, and produces aesthetically appealing labels and shipping manifests in a matter of minutes.</w:delText>
        </w:r>
      </w:del>
    </w:p>
    <w:p>
      <w:pPr>
        <w:pStyle w:val="Abstract"/>
        <w:spacing w:lineRule="auto" w:line="360"/>
        <w:rPr>
          <w:rFonts w:ascii="Calibri" w:hAnsi="Calibri" w:cs="Calibri" w:asciiTheme="majorHAnsi" w:cstheme="majorHAnsi" w:hAnsiTheme="majorHAnsi"/>
          <w:ins w:id="8" w:author="Jeremie Fant" w:date="2024-09-11T15:42:00Z"/>
          <w:b/>
          <w:b/>
          <w:bCs/>
          <w:sz w:val="24"/>
          <w:szCs w:val="24"/>
        </w:rPr>
      </w:pPr>
      <w:ins w:id="6" w:author="Jeremie Fant" w:date="2024-09-11T15:42:00Z">
        <w:r>
          <w:rPr>
            <w:rFonts w:cs="Calibri" w:ascii="Calibri" w:hAnsi="Calibri" w:asciiTheme="majorHAnsi" w:cstheme="majorHAnsi" w:hAnsiTheme="majorHAnsi"/>
            <w:b/>
            <w:bCs/>
            <w:sz w:val="24"/>
            <w:szCs w:val="24"/>
          </w:rPr>
          <w:t>Methods and Results:</w:t>
        </w:r>
      </w:ins>
      <w:ins w:id="7" w:author="Jeremie Fant" w:date="2024-09-11T15:42:00Z">
        <w:r>
          <w:rPr>
            <w:rFonts w:cs="Calibri" w:ascii="Calibri" w:hAnsi="Calibri" w:asciiTheme="majorHAnsi" w:cstheme="majorHAnsi" w:hAnsiTheme="majorHAnsi"/>
            <w:sz w:val="24"/>
            <w:szCs w:val="24"/>
          </w:rPr>
          <w:t xml:space="preserve"> BarnebyLives uses geospatial data from the U.S. Census Bureau to provide political jurisdiction information, and data from other sources, including the United States Geological Survey. It will aid in expand collection notes by providing information on abiotic site conditions. It uses inhouse spell checks to verify the spelling of a collection at all taxonomic ranks, the IPNI standard author database to check standard author abbreviations, and the Royal Botanic Garden Kews ‘Plants of the World Online’ to check for nomenclatural innovations. The package outputs data in a tabular format, as well as a spatial format, for review by the user to accept or confirm changes, before dynamically rendering labels using LaTeX.</w:t>
          <w:br/>
        </w:r>
      </w:ins>
    </w:p>
    <w:p>
      <w:pPr>
        <w:pStyle w:val="Abstract"/>
        <w:spacing w:lineRule="auto" w:line="360"/>
        <w:rPr>
          <w:rFonts w:ascii="Calibri" w:hAnsi="Calibri" w:cs="Calibri" w:asciiTheme="majorHAnsi" w:cstheme="majorHAnsi" w:hAnsiTheme="majorHAnsi"/>
          <w:ins w:id="11" w:author="Jeremie Fant" w:date="2024-09-11T15:42:00Z"/>
          <w:sz w:val="24"/>
          <w:szCs w:val="24"/>
        </w:rPr>
      </w:pPr>
      <w:ins w:id="9" w:author="Jeremie Fant" w:date="2024-09-11T15:42:00Z">
        <w:r>
          <w:rPr>
            <w:rFonts w:cs="Calibri" w:ascii="Calibri" w:hAnsi="Calibri" w:asciiTheme="majorHAnsi" w:cstheme="majorHAnsi" w:hAnsiTheme="majorHAnsi"/>
            <w:b/>
            <w:bCs/>
            <w:sz w:val="24"/>
            <w:szCs w:val="24"/>
          </w:rPr>
          <w:t>Conclusions:</w:t>
        </w:r>
      </w:ins>
      <w:ins w:id="10" w:author="Jeremie Fant" w:date="2024-09-11T15:42:00Z">
        <w:r>
          <w:rPr>
            <w:rFonts w:cs="Calibri" w:ascii="Calibri" w:hAnsi="Calibri" w:asciiTheme="majorHAnsi" w:cstheme="majorHAnsi" w:hAnsiTheme="majorHAnsi"/>
            <w:sz w:val="24"/>
            <w:szCs w:val="24"/>
          </w:rPr>
          <w:t xml:space="preserve"> BarnebyLives provides accurate political and physical information, reduces typos, provides users the most current taxonomic opinions, generates driving directions to sites, and produces aesthetically appealing labels and shipping manifests in a matter of minutes.</w:t>
        </w:r>
      </w:ins>
    </w:p>
    <w:p>
      <w:pPr>
        <w:pStyle w:val="Normal"/>
        <w:rPr>
          <w:rFonts w:ascii="Calibri" w:hAnsi="Calibri" w:cs="Calibri" w:asciiTheme="majorHAnsi" w:cstheme="majorHAnsi" w:hAnsiTheme="majorHAnsi"/>
          <w:ins w:id="13" w:author="Jeremie Fant" w:date="2024-09-11T15:42:00Z"/>
        </w:rPr>
      </w:pPr>
      <w:ins w:id="12" w:author="Jeremie Fant" w:date="2024-09-11T15:42:00Z">
        <w:r>
          <w:rPr>
            <w:rFonts w:cs="Calibri" w:cstheme="majorHAnsi" w:ascii="Calibri" w:hAnsi="Calibri"/>
          </w:rPr>
        </w:r>
      </w:ins>
      <w:r>
        <w:br w:type="page"/>
      </w:r>
    </w:p>
    <w:p>
      <w:pPr>
        <w:pStyle w:val="FirstParagraph"/>
        <w:spacing w:lineRule="auto" w:line="360"/>
        <w:rPr>
          <w:rFonts w:ascii="Calibri" w:hAnsi="Calibri" w:cs="Calibri" w:asciiTheme="majorHAnsi" w:cstheme="majorHAnsi" w:hAnsiTheme="majorHAnsi"/>
          <w:ins w:id="41" w:author="Jeremie Fant" w:date="2024-09-11T15:42:00Z"/>
        </w:rPr>
      </w:pPr>
      <w:r>
        <w:rPr>
          <w:rFonts w:cs="Calibri" w:ascii="Calibri" w:hAnsi="Calibri" w:asciiTheme="majorHAnsi" w:cstheme="majorHAnsi" w:hAnsiTheme="majorHAnsi"/>
        </w:rPr>
        <w:t>Nearly 400 million specimens are housed in herbaria around the globe (Thiers (</w:t>
      </w:r>
      <w:hyperlink w:anchor="ref-thiers2021herbaria">
        <w:r>
          <w:rPr>
            <w:rStyle w:val="InternetLink"/>
            <w:rFonts w:cs="Calibri" w:ascii="Calibri" w:hAnsi="Calibri" w:asciiTheme="majorHAnsi" w:cstheme="majorHAnsi" w:hAnsiTheme="majorHAnsi"/>
          </w:rPr>
          <w:t>2021</w:t>
        </w:r>
      </w:hyperlink>
      <w:r>
        <w:rPr>
          <w:rStyle w:val="InternetLink"/>
          <w:rFonts w:cs="Calibri" w:ascii="Calibri" w:hAnsi="Calibri" w:asciiTheme="majorHAnsi" w:cstheme="majorHAnsi" w:hAnsiTheme="majorHAnsi"/>
        </w:rPr>
        <w:t>)</w:t>
      </w:r>
      <w:ins w:id="14" w:author="Jeremie Fant" w:date="2024-09-11T15:42:00Z">
        <w:r>
          <w:rPr>
            <w:rStyle w:val="InternetLink"/>
            <w:rFonts w:cs="Calibri" w:ascii="Calibri" w:hAnsi="Calibri" w:asciiTheme="majorHAnsi" w:cstheme="majorHAnsi" w:hAnsiTheme="majorHAnsi"/>
          </w:rPr>
          <w:t xml:space="preserve">. </w:t>
        </w:r>
      </w:ins>
      <w:del w:id="15" w:author="Jeremie Fant" w:date="2024-09-11T15:42:00Z">
        <w:r>
          <w:rPr>
            <w:rStyle w:val="InternetLink"/>
            <w:rFonts w:cs="Calibri" w:ascii="Calibri" w:hAnsi="Calibri" w:asciiTheme="majorHAnsi" w:cstheme="majorHAnsi" w:hAnsiTheme="majorHAnsi"/>
          </w:rPr>
          <w:delText>). These specimens, generally collected to describe the taxonomic diversity of plants and document the worlds floristic diversity, have recently found myriad new applications in several fields adjacent to botany such as conservation biology and ecology (Greve et al. (</w:delText>
        </w:r>
      </w:del>
      <w:hyperlink w:anchor="ref-greve2016realising">
        <w:del w:id="16" w:author="Jeremie Fant" w:date="2024-09-11T15:42:00Z">
          <w:r>
            <w:rPr>
              <w:rStyle w:val="InternetLink"/>
              <w:rFonts w:cs="Calibri" w:ascii="Calibri" w:hAnsi="Calibri"/>
            </w:rPr>
            <w:delText>2016</w:delText>
          </w:r>
        </w:del>
      </w:hyperlink>
      <w:del w:id="17" w:author="Jeremie Fant" w:date="2024-09-11T15:42:00Z">
        <w:r>
          <w:rPr>
            <w:rStyle w:val="InternetLink"/>
            <w:rFonts w:cs="Calibri" w:ascii="Calibri" w:hAnsi="Calibri" w:asciiTheme="majorHAnsi" w:cstheme="majorHAnsi" w:hAnsiTheme="majorHAnsi"/>
          </w:rPr>
          <w:delText>), James et al. (</w:delText>
        </w:r>
      </w:del>
      <w:hyperlink w:anchor="ref-james2018herbarium">
        <w:del w:id="18" w:author="Jeremie Fant" w:date="2024-09-11T15:42:00Z">
          <w:r>
            <w:rPr>
              <w:rStyle w:val="InternetLink"/>
              <w:rFonts w:cs="Calibri" w:ascii="Calibri" w:hAnsi="Calibri"/>
            </w:rPr>
            <w:delText>2018</w:delText>
          </w:r>
        </w:del>
      </w:hyperlink>
      <w:del w:id="19" w:author="Jeremie Fant" w:date="2024-09-11T15:42:00Z">
        <w:r>
          <w:rPr>
            <w:rStyle w:val="InternetLink"/>
            <w:rFonts w:cs="Calibri" w:ascii="Calibri" w:hAnsi="Calibri" w:asciiTheme="majorHAnsi" w:cstheme="majorHAnsi" w:hAnsiTheme="majorHAnsi"/>
          </w:rPr>
          <w:delText>), Brewer et al. (</w:delText>
        </w:r>
      </w:del>
      <w:hyperlink w:anchor="ref-brewer2019factors">
        <w:del w:id="20" w:author="Jeremie Fant" w:date="2024-09-11T15:42:00Z">
          <w:r>
            <w:rPr>
              <w:rStyle w:val="InternetLink"/>
              <w:rFonts w:cs="Calibri" w:ascii="Calibri" w:hAnsi="Calibri"/>
            </w:rPr>
            <w:delText>2019</w:delText>
          </w:r>
        </w:del>
      </w:hyperlink>
      <w:del w:id="21" w:author="Jeremie Fant" w:date="2024-09-11T15:42:00Z">
        <w:r>
          <w:rPr>
            <w:rStyle w:val="InternetLink"/>
            <w:rFonts w:cs="Calibri" w:ascii="Calibri" w:hAnsi="Calibri" w:asciiTheme="majorHAnsi" w:cstheme="majorHAnsi" w:hAnsiTheme="majorHAnsi"/>
          </w:rPr>
          <w:delText>), Rønsted et al. (</w:delText>
        </w:r>
      </w:del>
      <w:hyperlink w:anchor="ref-ronsted2020integrative">
        <w:del w:id="22" w:author="Jeremie Fant" w:date="2024-09-11T15:42:00Z">
          <w:r>
            <w:rPr>
              <w:rStyle w:val="InternetLink"/>
              <w:rFonts w:cs="Calibri" w:ascii="Calibri" w:hAnsi="Calibri"/>
            </w:rPr>
            <w:delText>2020</w:delText>
          </w:r>
        </w:del>
      </w:hyperlink>
      <w:del w:id="23" w:author="Jeremie Fant" w:date="2024-09-11T15:42:00Z">
        <w:r>
          <w:rPr>
            <w:rStyle w:val="InternetLink"/>
            <w:rFonts w:cs="Calibri" w:ascii="Calibri" w:hAnsi="Calibri" w:asciiTheme="majorHAnsi" w:cstheme="majorHAnsi" w:hAnsiTheme="majorHAnsi"/>
          </w:rPr>
          <w:delText xml:space="preserve">)). </w:delText>
        </w:r>
      </w:del>
      <w:r>
        <w:rPr>
          <w:rFonts w:cs="Calibri" w:ascii="Calibri" w:hAnsi="Calibri" w:asciiTheme="majorHAnsi" w:cstheme="majorHAnsi" w:hAnsiTheme="majorHAnsi"/>
        </w:rPr>
        <w:t>However, The rate of accessioning new collections to herbaria diminished in the 20</w:t>
      </w:r>
      <w:r>
        <w:rPr>
          <w:rFonts w:cs="Calibri" w:ascii="Calibri" w:hAnsi="Calibri" w:asciiTheme="majorHAnsi" w:cstheme="majorHAnsi" w:hAnsiTheme="majorHAnsi"/>
          <w:vertAlign w:val="superscript"/>
        </w:rPr>
        <w:t>th</w:t>
      </w:r>
      <w:r>
        <w:rPr>
          <w:rFonts w:cs="Calibri" w:ascii="Calibri" w:hAnsi="Calibri" w:asciiTheme="majorHAnsi" w:cstheme="majorHAnsi" w:hAnsiTheme="majorHAnsi"/>
        </w:rPr>
        <w:t xml:space="preserve"> century as priorities in biology shifted away from describing and documenting earths biodiversity and towards understanding cellular and molecular processes (Prather et al. (</w:t>
      </w:r>
      <w:hyperlink w:anchor="ref-prather2004decline">
        <w:r>
          <w:rPr>
            <w:rStyle w:val="InternetLink"/>
            <w:rFonts w:cs="Calibri" w:ascii="Calibri" w:hAnsi="Calibri" w:asciiTheme="majorHAnsi" w:cstheme="majorHAnsi" w:hAnsiTheme="majorHAnsi"/>
          </w:rPr>
          <w:t>2004</w:t>
        </w:r>
      </w:hyperlink>
      <w:r>
        <w:rPr>
          <w:rFonts w:cs="Calibri" w:ascii="Calibri" w:hAnsi="Calibri" w:asciiTheme="majorHAnsi" w:cstheme="majorHAnsi" w:hAnsiTheme="majorHAnsi"/>
        </w:rPr>
        <w:t>), Pyke and Ehrlich (</w:t>
      </w:r>
      <w:hyperlink w:anchor="ref-pyke2010biological">
        <w:r>
          <w:rPr>
            <w:rStyle w:val="InternetLink"/>
            <w:rFonts w:cs="Calibri" w:ascii="Calibri" w:hAnsi="Calibri" w:asciiTheme="majorHAnsi" w:cstheme="majorHAnsi" w:hAnsiTheme="majorHAnsi"/>
          </w:rPr>
          <w:t>2010</w:t>
        </w:r>
      </w:hyperlink>
      <w:r>
        <w:rPr>
          <w:rFonts w:cs="Calibri" w:ascii="Calibri" w:hAnsi="Calibri" w:asciiTheme="majorHAnsi" w:cstheme="majorHAnsi" w:hAnsiTheme="majorHAnsi"/>
        </w:rPr>
        <w:t>), Daru et al. (</w:t>
      </w:r>
      <w:hyperlink w:anchor="ref-daru2018widespread">
        <w:r>
          <w:rPr>
            <w:rStyle w:val="InternetLink"/>
            <w:rFonts w:cs="Calibri" w:ascii="Calibri" w:hAnsi="Calibri" w:asciiTheme="majorHAnsi" w:cstheme="majorHAnsi" w:hAnsiTheme="majorHAnsi"/>
          </w:rPr>
          <w:t>2018</w:t>
        </w:r>
      </w:hyperlink>
      <w:r>
        <w:rPr>
          <w:rFonts w:cs="Calibri" w:ascii="Calibri" w:hAnsi="Calibri" w:asciiTheme="majorHAnsi" w:cstheme="majorHAnsi" w:hAnsiTheme="majorHAnsi"/>
        </w:rPr>
        <w:t>)). This shift, among other factors, lead to a decline in the funding allocated to collections</w:t>
      </w:r>
      <w:ins w:id="24" w:author="Jeremie Fant" w:date="2024-09-11T15:42:00Z">
        <w:r>
          <w:rPr>
            <w:rFonts w:cs="Calibri" w:ascii="Calibri" w:hAnsi="Calibri" w:asciiTheme="majorHAnsi" w:cstheme="majorHAnsi" w:hAnsiTheme="majorHAnsi"/>
          </w:rPr>
          <w:t>-</w:t>
        </w:r>
      </w:ins>
      <w:del w:id="25" w:author="Jeremie Fant" w:date="2024-09-11T15:42:00Z">
        <w:r>
          <w:rPr>
            <w:rFonts w:cs="Calibri" w:ascii="Calibri" w:hAnsi="Calibri" w:asciiTheme="majorHAnsi" w:cstheme="majorHAnsi" w:hAnsiTheme="majorHAnsi"/>
          </w:rPr>
          <w:delText xml:space="preserve"> </w:delText>
        </w:r>
      </w:del>
      <w:r>
        <w:rPr>
          <w:rFonts w:cs="Calibri" w:ascii="Calibri" w:hAnsi="Calibri" w:asciiTheme="majorHAnsi" w:cstheme="majorHAnsi" w:hAnsiTheme="majorHAnsi"/>
        </w:rPr>
        <w:t>based research, the number of staff maintaining and accessioning new collections, and educating students in these practices (Funk (</w:t>
      </w:r>
      <w:hyperlink w:anchor="ref-funk2014erosion">
        <w:r>
          <w:rPr>
            <w:rStyle w:val="InternetLink"/>
            <w:rFonts w:cs="Calibri" w:ascii="Calibri" w:hAnsi="Calibri" w:asciiTheme="majorHAnsi" w:cstheme="majorHAnsi" w:hAnsiTheme="majorHAnsi"/>
          </w:rPr>
          <w:t>2014</w:t>
        </w:r>
      </w:hyperlink>
      <w:r>
        <w:rPr>
          <w:rFonts w:cs="Calibri" w:ascii="Calibri" w:hAnsi="Calibri" w:asciiTheme="majorHAnsi" w:cstheme="majorHAnsi" w:hAnsiTheme="majorHAnsi"/>
        </w:rPr>
        <w:t xml:space="preserve">)). </w:t>
      </w:r>
      <w:ins w:id="26" w:author="Jeremie Fant" w:date="2024-09-11T15:42:00Z">
        <w:r>
          <w:rPr>
            <w:rFonts w:cs="Calibri" w:ascii="Calibri" w:hAnsi="Calibri" w:asciiTheme="majorHAnsi" w:cstheme="majorHAnsi" w:hAnsiTheme="majorHAnsi"/>
          </w:rPr>
          <w:t>Historically specimens have been used to describe the taxonomic diversity of plants and document the worlds floristic diversity (Greve et al. (</w:t>
        </w:r>
      </w:ins>
      <w:hyperlink w:anchor="ref-greve2016realising">
        <w:ins w:id="27" w:author="Jeremie Fant" w:date="2024-09-11T15:42:00Z">
          <w:r>
            <w:rPr>
              <w:rStyle w:val="InternetLink"/>
              <w:rFonts w:cs="Calibri" w:ascii="Calibri" w:hAnsi="Calibri" w:asciiTheme="majorHAnsi" w:cstheme="majorHAnsi" w:hAnsiTheme="majorHAnsi"/>
            </w:rPr>
            <w:t>2016</w:t>
          </w:r>
        </w:ins>
      </w:hyperlink>
      <w:ins w:id="28" w:author="Jeremie Fant" w:date="2024-09-11T15:42:00Z">
        <w:r>
          <w:rPr>
            <w:rFonts w:cs="Calibri" w:ascii="Calibri" w:hAnsi="Calibri" w:asciiTheme="majorHAnsi" w:cstheme="majorHAnsi" w:hAnsiTheme="majorHAnsi"/>
          </w:rPr>
          <w:t>), James et al. (</w:t>
        </w:r>
      </w:ins>
      <w:hyperlink w:anchor="ref-james2018herbarium">
        <w:ins w:id="29" w:author="Jeremie Fant" w:date="2024-09-11T15:42:00Z">
          <w:r>
            <w:rPr>
              <w:rStyle w:val="InternetLink"/>
              <w:rFonts w:cs="Calibri" w:ascii="Calibri" w:hAnsi="Calibri" w:asciiTheme="majorHAnsi" w:cstheme="majorHAnsi" w:hAnsiTheme="majorHAnsi"/>
            </w:rPr>
            <w:t>2018</w:t>
          </w:r>
        </w:ins>
      </w:hyperlink>
      <w:ins w:id="30" w:author="Jeremie Fant" w:date="2024-09-11T15:42:00Z">
        <w:r>
          <w:rPr>
            <w:rFonts w:cs="Calibri" w:ascii="Calibri" w:hAnsi="Calibri" w:asciiTheme="majorHAnsi" w:cstheme="majorHAnsi" w:hAnsiTheme="majorHAnsi"/>
          </w:rPr>
          <w:t>), Brewer et al. (</w:t>
        </w:r>
      </w:ins>
      <w:hyperlink w:anchor="ref-brewer2019factors">
        <w:ins w:id="31" w:author="Jeremie Fant" w:date="2024-09-11T15:42:00Z">
          <w:r>
            <w:rPr>
              <w:rStyle w:val="InternetLink"/>
              <w:rFonts w:cs="Calibri" w:ascii="Calibri" w:hAnsi="Calibri" w:asciiTheme="majorHAnsi" w:cstheme="majorHAnsi" w:hAnsiTheme="majorHAnsi"/>
            </w:rPr>
            <w:t>2019</w:t>
          </w:r>
        </w:ins>
      </w:hyperlink>
      <w:ins w:id="32" w:author="Jeremie Fant" w:date="2024-09-11T15:42:00Z">
        <w:r>
          <w:rPr>
            <w:rFonts w:cs="Calibri" w:ascii="Calibri" w:hAnsi="Calibri" w:asciiTheme="majorHAnsi" w:cstheme="majorHAnsi" w:hAnsiTheme="majorHAnsi"/>
          </w:rPr>
          <w:t>), Rønsted et al. (</w:t>
        </w:r>
      </w:ins>
      <w:hyperlink w:anchor="ref-ronsted2020integrative">
        <w:ins w:id="33" w:author="Jeremie Fant" w:date="2024-09-11T15:42:00Z">
          <w:r>
            <w:rPr>
              <w:rStyle w:val="InternetLink"/>
              <w:rFonts w:cs="Calibri" w:ascii="Calibri" w:hAnsi="Calibri" w:asciiTheme="majorHAnsi" w:cstheme="majorHAnsi" w:hAnsiTheme="majorHAnsi"/>
            </w:rPr>
            <w:t>2020</w:t>
          </w:r>
        </w:ins>
      </w:hyperlink>
      <w:ins w:id="34" w:author="Jeremie Fant" w:date="2024-09-11T15:42:00Z">
        <w:r>
          <w:rPr>
            <w:rFonts w:cs="Calibri" w:ascii="Calibri" w:hAnsi="Calibri" w:asciiTheme="majorHAnsi" w:cstheme="majorHAnsi" w:hAnsiTheme="majorHAnsi"/>
          </w:rPr>
          <w:t xml:space="preserve">)). A </w:t>
        </w:r>
      </w:ins>
      <w:del w:id="35" w:author="Jeremie Fant" w:date="2024-09-11T15:42:00Z">
        <w:r>
          <w:rPr>
            <w:rFonts w:cs="Calibri" w:ascii="Calibri" w:hAnsi="Calibri" w:asciiTheme="majorHAnsi" w:cstheme="majorHAnsi" w:hAnsiTheme="majorHAnsi"/>
          </w:rPr>
          <w:delText xml:space="preserve">Fortunately, </w:delText>
        </w:r>
      </w:del>
      <w:r>
        <w:rPr>
          <w:rFonts w:cs="Calibri" w:ascii="Calibri" w:hAnsi="Calibri" w:asciiTheme="majorHAnsi" w:cstheme="majorHAnsi" w:hAnsiTheme="majorHAnsi"/>
        </w:rPr>
        <w:t xml:space="preserve">renewed interest </w:t>
      </w:r>
      <w:ins w:id="36" w:author="Jeremie Fant" w:date="2024-09-11T15:42:00Z">
        <w:r>
          <w:rPr>
            <w:rFonts w:cs="Calibri" w:ascii="Calibri" w:hAnsi="Calibri" w:asciiTheme="majorHAnsi" w:cstheme="majorHAnsi" w:hAnsiTheme="majorHAnsi"/>
          </w:rPr>
          <w:t>in herbarium data through</w:t>
        </w:r>
      </w:ins>
      <w:del w:id="37" w:author="Jeremie Fant" w:date="2024-09-11T15:42:00Z">
        <w:r>
          <w:rPr>
            <w:rFonts w:cs="Calibri" w:ascii="Calibri" w:hAnsi="Calibri" w:asciiTheme="majorHAnsi" w:cstheme="majorHAnsi" w:hAnsiTheme="majorHAnsi"/>
          </w:rPr>
          <w:delText>approaches in collections generated by</w:delText>
        </w:r>
      </w:del>
      <w:r>
        <w:rPr>
          <w:rFonts w:cs="Calibri" w:ascii="Calibri" w:hAnsi="Calibri" w:asciiTheme="majorHAnsi" w:cstheme="majorHAnsi" w:hAnsiTheme="majorHAnsi"/>
        </w:rPr>
        <w:t xml:space="preserve"> ‘big data approaches’, such as museuomics, </w:t>
      </w:r>
      <w:ins w:id="38" w:author="Jeremie Fant" w:date="2024-09-11T15:42:00Z">
        <w:r>
          <w:rPr>
            <w:rFonts w:cs="Calibri" w:ascii="Calibri" w:hAnsi="Calibri" w:asciiTheme="majorHAnsi" w:cstheme="majorHAnsi" w:hAnsiTheme="majorHAnsi"/>
          </w:rPr>
          <w:t>has</w:t>
        </w:r>
      </w:ins>
      <w:moveFrom w:id="39" w:author="Jeremie Fant" w:date="2024-09-11T15:42:00Z">
        <w:r>
          <w:rPr>
            <w:rFonts w:cs="Calibri" w:ascii="Calibri" w:hAnsi="Calibri" w:asciiTheme="majorHAnsi" w:cstheme="majorHAnsi" w:hAnsiTheme="majorHAnsi"/>
          </w:rPr>
          <w:t>have</w:t>
        </w:r>
      </w:moveFrom>
      <w:r>
        <w:rPr>
          <w:rFonts w:cs="Calibri" w:ascii="Calibri" w:hAnsi="Calibri" w:asciiTheme="majorHAnsi" w:cstheme="majorHAnsi" w:hAnsiTheme="majorHAnsi"/>
        </w:rPr>
        <w:t xml:space="preserve"> brought herbarium collections back to the forefront of the natural sciences (Rønsted et al. (</w:t>
      </w:r>
      <w:hyperlink w:anchor="ref-ronsted2020integrative">
        <w:r>
          <w:rPr>
            <w:rStyle w:val="InternetLink"/>
            <w:rFonts w:cs="Calibri" w:ascii="Calibri" w:hAnsi="Calibri" w:asciiTheme="majorHAnsi" w:cstheme="majorHAnsi" w:hAnsiTheme="majorHAnsi"/>
          </w:rPr>
          <w:t>2020</w:t>
        </w:r>
      </w:hyperlink>
      <w:r>
        <w:rPr>
          <w:rFonts w:cs="Calibri" w:ascii="Calibri" w:hAnsi="Calibri" w:asciiTheme="majorHAnsi" w:cstheme="majorHAnsi" w:hAnsiTheme="majorHAnsi"/>
        </w:rPr>
        <w:t>), Marsico et al. (</w:t>
      </w:r>
      <w:hyperlink w:anchor="ref-marsico2020small">
        <w:r>
          <w:rPr>
            <w:rStyle w:val="InternetLink"/>
            <w:rFonts w:cs="Calibri" w:ascii="Calibri" w:hAnsi="Calibri" w:asciiTheme="majorHAnsi" w:cstheme="majorHAnsi" w:hAnsiTheme="majorHAnsi"/>
          </w:rPr>
          <w:t>2020</w:t>
        </w:r>
      </w:hyperlink>
      <w:r>
        <w:rPr>
          <w:rFonts w:cs="Calibri" w:ascii="Calibri" w:hAnsi="Calibri" w:asciiTheme="majorHAnsi" w:cstheme="majorHAnsi" w:hAnsiTheme="majorHAnsi"/>
        </w:rPr>
        <w:t>)).</w:t>
      </w:r>
      <w:ins w:id="40" w:author="Jeremie Fant" w:date="2024-09-11T15:42:00Z">
        <w:r>
          <w:rPr>
            <w:rFonts w:cs="Calibri" w:ascii="Calibri" w:hAnsi="Calibri" w:asciiTheme="majorHAnsi" w:cstheme="majorHAnsi" w:hAnsiTheme="majorHAnsi"/>
          </w:rPr>
          <w:t xml:space="preserve"> )). </w:t>
        </w:r>
      </w:ins>
    </w:p>
    <w:p>
      <w:pPr>
        <w:pStyle w:val="TextBody"/>
        <w:spacing w:lineRule="auto" w:line="360"/>
        <w:rPr>
          <w:rFonts w:ascii="Calibri" w:hAnsi="Calibri" w:cs="Calibri" w:asciiTheme="majorHAnsi" w:cstheme="majorHAnsi" w:hAnsiTheme="majorHAnsi"/>
        </w:rPr>
      </w:pPr>
      <w:ins w:id="42" w:author="Jeremie Fant" w:date="2024-09-11T15:42:00Z">
        <w:r>
          <w:rPr>
            <w:rFonts w:cs="Calibri" w:ascii="Calibri" w:hAnsi="Calibri" w:asciiTheme="majorHAnsi" w:cstheme="majorHAnsi" w:hAnsiTheme="majorHAnsi"/>
          </w:rPr>
          <w:t xml:space="preserve">Innovations </w:t>
        </w:r>
      </w:ins>
      <w:del w:id="43" w:author="Jeremie Fant" w:date="2024-09-11T15:42:00Z">
        <w:r>
          <w:rPr>
            <w:rFonts w:cs="Calibri" w:ascii="Calibri" w:hAnsi="Calibri" w:asciiTheme="majorHAnsi" w:cstheme="majorHAnsi" w:hAnsiTheme="majorHAnsi"/>
          </w:rPr>
          <w:delText xml:space="preserve">In fact innovations </w:delText>
        </w:r>
      </w:del>
      <w:r>
        <w:rPr>
          <w:rFonts w:cs="Calibri" w:ascii="Calibri" w:hAnsi="Calibri" w:asciiTheme="majorHAnsi" w:cstheme="majorHAnsi" w:hAnsiTheme="majorHAnsi"/>
        </w:rPr>
        <w:t xml:space="preserve">in computing, specimen digitization, data sharing, DNA sequencing, and statistics have likely brought about greater use of herbarium specimens </w:t>
      </w:r>
      <w:del w:id="44" w:author="Jeremie Fant" w:date="2024-09-11T15:42:00Z">
        <w:r>
          <w:rPr>
            <w:rFonts w:cs="Calibri" w:ascii="Calibri" w:hAnsi="Calibri" w:asciiTheme="majorHAnsi" w:cstheme="majorHAnsi" w:hAnsiTheme="majorHAnsi"/>
          </w:rPr>
          <w:delText xml:space="preserve">than ever before </w:delText>
        </w:r>
      </w:del>
      <w:r>
        <w:rPr>
          <w:rFonts w:cs="Calibri" w:ascii="Calibri" w:hAnsi="Calibri" w:asciiTheme="majorHAnsi" w:cstheme="majorHAnsi" w:hAnsiTheme="majorHAnsi"/>
        </w:rPr>
        <w:t>(Greve et al. (</w:t>
      </w:r>
      <w:hyperlink w:anchor="ref-greve2016realising">
        <w:r>
          <w:rPr>
            <w:rStyle w:val="InternetLink"/>
            <w:rFonts w:cs="Calibri" w:ascii="Calibri" w:hAnsi="Calibri" w:asciiTheme="majorHAnsi" w:cstheme="majorHAnsi" w:hAnsiTheme="majorHAnsi"/>
          </w:rPr>
          <w:t>2016</w:t>
        </w:r>
      </w:hyperlink>
      <w:r>
        <w:rPr>
          <w:rFonts w:cs="Calibri" w:ascii="Calibri" w:hAnsi="Calibri" w:asciiTheme="majorHAnsi" w:cstheme="majorHAnsi" w:hAnsiTheme="majorHAnsi"/>
        </w:rPr>
        <w:t>), James et al. (</w:t>
      </w:r>
      <w:hyperlink w:anchor="ref-james2018herbarium">
        <w:r>
          <w:rPr>
            <w:rStyle w:val="InternetLink"/>
            <w:rFonts w:cs="Calibri" w:ascii="Calibri" w:hAnsi="Calibri" w:asciiTheme="majorHAnsi" w:cstheme="majorHAnsi" w:hAnsiTheme="majorHAnsi"/>
          </w:rPr>
          <w:t>2018</w:t>
        </w:r>
      </w:hyperlink>
      <w:r>
        <w:rPr>
          <w:rFonts w:cs="Calibri" w:ascii="Calibri" w:hAnsi="Calibri" w:asciiTheme="majorHAnsi" w:cstheme="majorHAnsi" w:hAnsiTheme="majorHAnsi"/>
        </w:rPr>
        <w:t>), Brewer et al. (</w:t>
      </w:r>
      <w:hyperlink w:anchor="ref-brewer2019factors">
        <w:r>
          <w:rPr>
            <w:rStyle w:val="InternetLink"/>
            <w:rFonts w:cs="Calibri" w:ascii="Calibri" w:hAnsi="Calibri" w:asciiTheme="majorHAnsi" w:cstheme="majorHAnsi" w:hAnsiTheme="majorHAnsi"/>
          </w:rPr>
          <w:t>2019</w:t>
        </w:r>
      </w:hyperlink>
      <w:r>
        <w:rPr>
          <w:rFonts w:cs="Calibri" w:ascii="Calibri" w:hAnsi="Calibri" w:asciiTheme="majorHAnsi" w:cstheme="majorHAnsi" w:hAnsiTheme="majorHAnsi"/>
        </w:rPr>
        <w:t>), Rønsted et al. (</w:t>
      </w:r>
      <w:hyperlink w:anchor="ref-ronsted2020integrative">
        <w:r>
          <w:rPr>
            <w:rStyle w:val="InternetLink"/>
            <w:rFonts w:cs="Calibri" w:ascii="Calibri" w:hAnsi="Calibri" w:asciiTheme="majorHAnsi" w:cstheme="majorHAnsi" w:hAnsiTheme="majorHAnsi"/>
          </w:rPr>
          <w:t>2020</w:t>
        </w:r>
      </w:hyperlink>
      <w:r>
        <w:rPr>
          <w:rFonts w:cs="Calibri" w:ascii="Calibri" w:hAnsi="Calibri" w:asciiTheme="majorHAnsi" w:cstheme="majorHAnsi" w:hAnsiTheme="majorHAnsi"/>
        </w:rPr>
        <w:t xml:space="preserve">)). The current uses of specimen </w:t>
      </w:r>
      <w:del w:id="45" w:author="Jeremie Fant" w:date="2024-09-11T15:42:00Z">
        <w:r>
          <w:rPr>
            <w:rFonts w:cs="Calibri" w:ascii="Calibri" w:hAnsi="Calibri" w:asciiTheme="majorHAnsi" w:cstheme="majorHAnsi" w:hAnsiTheme="majorHAnsi"/>
          </w:rPr>
          <w:delText xml:space="preserve">based </w:delText>
        </w:r>
      </w:del>
      <w:r>
        <w:rPr>
          <w:rFonts w:cs="Calibri" w:ascii="Calibri" w:hAnsi="Calibri" w:asciiTheme="majorHAnsi" w:cstheme="majorHAnsi" w:hAnsiTheme="majorHAnsi"/>
        </w:rPr>
        <w:t>data extend far beyond their traditional roles in systematics and floristics, and studies utilizing collections are regularly carried out to better understand the ecological niches, phenological processes, and interactions of plants (Rønsted et al. (</w:t>
      </w:r>
      <w:hyperlink w:anchor="ref-ronsted2020integrative">
        <w:r>
          <w:rPr>
            <w:rStyle w:val="InternetLink"/>
            <w:rFonts w:cs="Calibri" w:ascii="Calibri" w:hAnsi="Calibri" w:asciiTheme="majorHAnsi" w:cstheme="majorHAnsi" w:hAnsiTheme="majorHAnsi"/>
          </w:rPr>
          <w:t>2020</w:t>
        </w:r>
      </w:hyperlink>
      <w:r>
        <w:rPr>
          <w:rFonts w:cs="Calibri" w:ascii="Calibri" w:hAnsi="Calibri" w:asciiTheme="majorHAnsi" w:cstheme="majorHAnsi" w:hAnsiTheme="majorHAnsi"/>
        </w:rPr>
        <w:t>), Davis (</w:t>
      </w:r>
      <w:hyperlink w:anchor="ref-davis2023herbarium">
        <w:r>
          <w:rPr>
            <w:rStyle w:val="InternetLink"/>
            <w:rFonts w:cs="Calibri" w:ascii="Calibri" w:hAnsi="Calibri" w:asciiTheme="majorHAnsi" w:cstheme="majorHAnsi" w:hAnsiTheme="majorHAnsi"/>
          </w:rPr>
          <w:t>2023</w:t>
        </w:r>
      </w:hyperlink>
      <w:r>
        <w:rPr>
          <w:rFonts w:cs="Calibri" w:ascii="Calibri" w:hAnsi="Calibri" w:asciiTheme="majorHAnsi" w:cstheme="majorHAnsi" w:hAnsiTheme="majorHAnsi"/>
        </w:rPr>
        <w:t>)). We anticipate that collections have</w:t>
      </w:r>
      <w:moveFrom w:id="46" w:author="Jeremie Fant" w:date="2024-09-11T15:42:00Z">
        <w:r>
          <w:rPr>
            <w:rFonts w:cs="Calibri" w:ascii="Calibri" w:hAnsi="Calibri" w:asciiTheme="majorHAnsi" w:cstheme="majorHAnsi" w:hAnsiTheme="majorHAnsi"/>
          </w:rPr>
          <w:t>are</w:t>
        </w:r>
      </w:moveFrom>
      <w:r>
        <w:rPr>
          <w:rFonts w:cs="Calibri" w:ascii="Calibri" w:hAnsi="Calibri" w:asciiTheme="majorHAnsi" w:cstheme="majorHAnsi" w:hAnsiTheme="majorHAnsi"/>
        </w:rPr>
        <w:t xml:space="preserve"> yet to gain their full, fostered by novel approaches become more accessible, such as remote and electronic sensing, meta-barcoding, and community science (Tosa et al. (</w:t>
      </w:r>
      <w:hyperlink w:anchor="ref-tosa2021rapid">
        <w:r>
          <w:rPr>
            <w:rStyle w:val="InternetLink"/>
            <w:rFonts w:cs="Calibri" w:ascii="Calibri" w:hAnsi="Calibri" w:asciiTheme="majorHAnsi" w:cstheme="majorHAnsi" w:hAnsiTheme="majorHAnsi"/>
          </w:rPr>
          <w:t>2021</w:t>
        </w:r>
      </w:hyperlink>
      <w:r>
        <w:rPr>
          <w:rFonts w:cs="Calibri" w:ascii="Calibri" w:hAnsi="Calibri" w:asciiTheme="majorHAnsi" w:cstheme="majorHAnsi" w:hAnsiTheme="majorHAnsi"/>
        </w:rPr>
        <w:t xml:space="preserve">)). While image based or purely observational (rather than collections based) citizen science </w:t>
      </w:r>
      <w:ins w:id="47" w:author="Jeremie Fant" w:date="2024-09-11T15:42:00Z">
        <w:r>
          <w:rPr>
            <w:rFonts w:cs="Calibri" w:ascii="Calibri" w:hAnsi="Calibri" w:asciiTheme="majorHAnsi" w:cstheme="majorHAnsi" w:hAnsiTheme="majorHAnsi"/>
          </w:rPr>
          <w:t>approaches</w:t>
        </w:r>
      </w:ins>
      <w:del w:id="48" w:author="Jeremie Fant" w:date="2024-09-11T15:42:00Z">
        <w:r>
          <w:rPr>
            <w:rFonts w:cs="Calibri" w:ascii="Calibri" w:hAnsi="Calibri" w:asciiTheme="majorHAnsi" w:cstheme="majorHAnsi" w:hAnsiTheme="majorHAnsi"/>
          </w:rPr>
          <w:delText>initializes</w:delText>
        </w:r>
      </w:del>
      <w:r>
        <w:rPr>
          <w:rFonts w:cs="Calibri" w:ascii="Calibri" w:hAnsi="Calibri" w:asciiTheme="majorHAnsi" w:cstheme="majorHAnsi" w:hAnsiTheme="majorHAnsi"/>
        </w:rPr>
        <w:t xml:space="preserve"> (e.g. iNaturalist, BudBurst) have dovetailed to meet many of these research needs specimens contain rich data which are not accessible via images. </w:t>
      </w:r>
      <w:ins w:id="49" w:author="Jeremie Fant" w:date="2024-09-11T15:42:00Z">
        <w:r>
          <w:rPr>
            <w:rFonts w:cs="Calibri" w:ascii="Calibri" w:hAnsi="Calibri" w:asciiTheme="majorHAnsi" w:cstheme="majorHAnsi" w:hAnsiTheme="majorHAnsi"/>
          </w:rPr>
          <w:t xml:space="preserve">Specimens </w:t>
        </w:r>
      </w:ins>
      <w:del w:id="50" w:author="Jeremie Fant" w:date="2024-09-11T15:42:00Z">
        <w:r>
          <w:rPr>
            <w:rFonts w:cs="Calibri" w:ascii="Calibri" w:hAnsi="Calibri" w:asciiTheme="majorHAnsi" w:cstheme="majorHAnsi" w:hAnsiTheme="majorHAnsi"/>
          </w:rPr>
          <w:delText xml:space="preserve">Namely specimens </w:delText>
        </w:r>
      </w:del>
      <w:r>
        <w:rPr>
          <w:rFonts w:cs="Calibri" w:ascii="Calibri" w:hAnsi="Calibri" w:asciiTheme="majorHAnsi" w:cstheme="majorHAnsi" w:hAnsiTheme="majorHAnsi"/>
        </w:rPr>
        <w:t xml:space="preserve">have the </w:t>
      </w:r>
      <w:ins w:id="51" w:author="Jeremie Fant" w:date="2024-09-11T15:42:00Z">
        <w:r>
          <w:rPr>
            <w:rFonts w:cs="Calibri" w:ascii="Calibri" w:hAnsi="Calibri" w:asciiTheme="majorHAnsi" w:cstheme="majorHAnsi" w:hAnsiTheme="majorHAnsi"/>
          </w:rPr>
          <w:t xml:space="preserve">additional potential </w:t>
        </w:r>
      </w:ins>
      <w:del w:id="52" w:author="Jeremie Fant" w:date="2024-09-11T15:42:00Z">
        <w:r>
          <w:rPr>
            <w:rFonts w:cs="Calibri" w:ascii="Calibri" w:hAnsi="Calibri" w:asciiTheme="majorHAnsi" w:cstheme="majorHAnsi" w:hAnsiTheme="majorHAnsi"/>
          </w:rPr>
          <w:delText xml:space="preserve">ability </w:delText>
        </w:r>
      </w:del>
      <w:r>
        <w:rPr>
          <w:rFonts w:cs="Calibri" w:ascii="Calibri" w:hAnsi="Calibri" w:asciiTheme="majorHAnsi" w:cstheme="majorHAnsi" w:hAnsiTheme="majorHAnsi"/>
        </w:rPr>
        <w:t>to: provide samples of DNA, secondary metabolites, or proteins, notes on the status and composition of the biotic and abiotic settings at time of collection, material for measuring (micro-)morphological attributes (Borges et al. (</w:t>
      </w:r>
      <w:hyperlink w:anchor="ref-borges2020schrodinger">
        <w:r>
          <w:rPr>
            <w:rStyle w:val="InternetLink"/>
            <w:rFonts w:cs="Calibri" w:ascii="Calibri" w:hAnsi="Calibri" w:asciiTheme="majorHAnsi" w:cstheme="majorHAnsi" w:hAnsiTheme="majorHAnsi"/>
          </w:rPr>
          <w:t>2020</w:t>
        </w:r>
      </w:hyperlink>
      <w:r>
        <w:rPr>
          <w:rFonts w:cs="Calibri" w:ascii="Calibri" w:hAnsi="Calibri" w:asciiTheme="majorHAnsi" w:cstheme="majorHAnsi" w:hAnsiTheme="majorHAnsi"/>
        </w:rPr>
        <w:t>)), and seeds or pollen</w:t>
      </w:r>
      <w:ins w:id="53" w:author="Jeremie Fant" w:date="2024-09-11T15:42:00Z">
        <w:r>
          <w:rPr>
            <w:rFonts w:cs="Calibri" w:ascii="Calibri" w:hAnsi="Calibri" w:asciiTheme="majorHAnsi" w:cstheme="majorHAnsi" w:hAnsiTheme="majorHAnsi"/>
          </w:rPr>
          <w:t>. These factors will ensure that specimens will remain</w:t>
        </w:r>
      </w:ins>
      <w:del w:id="54" w:author="Jeremie Fant" w:date="2024-09-11T15:42:00Z">
        <w:r>
          <w:rPr>
            <w:rFonts w:cs="Calibri" w:ascii="Calibri" w:hAnsi="Calibri" w:asciiTheme="majorHAnsi" w:cstheme="majorHAnsi" w:hAnsiTheme="majorHAnsi"/>
          </w:rPr>
          <w:delText>; ensuing specimens as</w:delText>
        </w:r>
      </w:del>
      <w:r>
        <w:rPr>
          <w:rFonts w:cs="Calibri" w:ascii="Calibri" w:hAnsi="Calibri" w:asciiTheme="majorHAnsi" w:cstheme="majorHAnsi" w:hAnsiTheme="majorHAnsi"/>
        </w:rPr>
        <w:t xml:space="preserve"> the ultimate botanical data source into perpetuity.</w:t>
      </w:r>
    </w:p>
    <w:p>
      <w:pPr>
        <w:pStyle w:val="TextBody"/>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However, despite this renewed recognition of the utility of collections, efforts to continually grow them appear slow (Prather et al. (</w:t>
      </w:r>
      <w:hyperlink w:anchor="ref-prather2004decline">
        <w:r>
          <w:rPr>
            <w:rStyle w:val="InternetLink"/>
            <w:rFonts w:cs="Calibri" w:ascii="Calibri" w:hAnsi="Calibri" w:asciiTheme="majorHAnsi" w:cstheme="majorHAnsi" w:hAnsiTheme="majorHAnsi"/>
          </w:rPr>
          <w:t>2004</w:t>
        </w:r>
      </w:hyperlink>
      <w:r>
        <w:rPr>
          <w:rFonts w:cs="Calibri" w:ascii="Calibri" w:hAnsi="Calibri" w:asciiTheme="majorHAnsi" w:cstheme="majorHAnsi" w:hAnsiTheme="majorHAnsi"/>
        </w:rPr>
        <w:t xml:space="preserve">)). We conjecture this is in part because collecting and depositing specimens is a fundamentally slower process, especially for novice collectors, </w:t>
      </w:r>
      <w:ins w:id="55" w:author="Jeremie Fant" w:date="2024-09-11T15:42:00Z">
        <w:r>
          <w:rPr>
            <w:rFonts w:cs="Calibri" w:ascii="Calibri" w:hAnsi="Calibri" w:asciiTheme="majorHAnsi" w:cstheme="majorHAnsi" w:hAnsiTheme="majorHAnsi"/>
          </w:rPr>
          <w:t>when compared to</w:t>
        </w:r>
      </w:ins>
      <w:del w:id="56" w:author="Jeremie Fant" w:date="2024-09-11T15:42:00Z">
        <w:r>
          <w:rPr>
            <w:rFonts w:cs="Calibri" w:ascii="Calibri" w:hAnsi="Calibri" w:asciiTheme="majorHAnsi" w:cstheme="majorHAnsi" w:hAnsiTheme="majorHAnsi"/>
          </w:rPr>
          <w:delText>than simply taking</w:delText>
        </w:r>
      </w:del>
      <w:r>
        <w:rPr>
          <w:rFonts w:cs="Calibri" w:ascii="Calibri" w:hAnsi="Calibri" w:asciiTheme="majorHAnsi" w:cstheme="majorHAnsi" w:hAnsiTheme="majorHAnsi"/>
        </w:rPr>
        <w:t xml:space="preserve"> photographs via professionally developed apps which can be run on smartphones (Daru et al. (</w:t>
      </w:r>
      <w:hyperlink w:anchor="ref-daru2018widespread">
        <w:r>
          <w:rPr>
            <w:rStyle w:val="InternetLink"/>
            <w:rFonts w:cs="Calibri" w:ascii="Calibri" w:hAnsi="Calibri" w:asciiTheme="majorHAnsi" w:cstheme="majorHAnsi" w:hAnsiTheme="majorHAnsi"/>
          </w:rPr>
          <w:t>2018</w:t>
        </w:r>
      </w:hyperlink>
      <w:r>
        <w:rPr>
          <w:rFonts w:cs="Calibri" w:ascii="Calibri" w:hAnsi="Calibri" w:asciiTheme="majorHAnsi" w:cstheme="majorHAnsi" w:hAnsiTheme="majorHAnsi"/>
        </w:rPr>
        <w:t>), Mishler et al. (</w:t>
      </w:r>
      <w:hyperlink w:anchor="ref-mishler2020spatial">
        <w:r>
          <w:rPr>
            <w:rStyle w:val="InternetLink"/>
            <w:rFonts w:cs="Calibri" w:ascii="Calibri" w:hAnsi="Calibri" w:asciiTheme="majorHAnsi" w:cstheme="majorHAnsi" w:hAnsiTheme="majorHAnsi"/>
          </w:rPr>
          <w:t>2020</w:t>
        </w:r>
      </w:hyperlink>
      <w:r>
        <w:rPr>
          <w:rFonts w:cs="Calibri" w:ascii="Calibri" w:hAnsi="Calibri" w:asciiTheme="majorHAnsi" w:cstheme="majorHAnsi" w:hAnsiTheme="majorHAnsi"/>
        </w:rPr>
        <w:t>), Manzano and Julier (</w:t>
      </w:r>
      <w:hyperlink w:anchor="ref-manzano2021fair">
        <w:r>
          <w:rPr>
            <w:rStyle w:val="InternetLink"/>
            <w:rFonts w:cs="Calibri" w:ascii="Calibri" w:hAnsi="Calibri" w:asciiTheme="majorHAnsi" w:cstheme="majorHAnsi" w:hAnsiTheme="majorHAnsi"/>
          </w:rPr>
          <w:t>2021</w:t>
        </w:r>
      </w:hyperlink>
      <w:r>
        <w:rPr>
          <w:rFonts w:cs="Calibri" w:ascii="Calibri" w:hAnsi="Calibri" w:asciiTheme="majorHAnsi" w:cstheme="majorHAnsi" w:hAnsiTheme="majorHAnsi"/>
        </w:rPr>
        <w:t>)). While many young botanists</w:t>
      </w:r>
      <w:moveTo w:id="57" w:author="Jeremie Fant" w:date="2024-09-11T15:42:00Z">
        <w:r>
          <w:rPr>
            <w:rFonts w:cs="Calibri" w:ascii="Calibri" w:hAnsi="Calibri" w:asciiTheme="majorHAnsi" w:cstheme="majorHAnsi" w:hAnsiTheme="majorHAnsi"/>
          </w:rPr>
          <w:t xml:space="preserve"> are </w:t>
        </w:r>
      </w:moveTo>
      <w:del w:id="58" w:author="Jeremie Fant" w:date="2024-09-11T15:42:00Z">
        <w:r>
          <w:rPr>
            <w:rFonts w:cs="Calibri" w:ascii="Calibri" w:hAnsi="Calibri" w:asciiTheme="majorHAnsi" w:cstheme="majorHAnsi" w:hAnsiTheme="majorHAnsi"/>
          </w:rPr>
          <w:delText xml:space="preserve">, </w:delText>
        </w:r>
      </w:del>
      <w:r>
        <w:rPr>
          <w:rFonts w:cs="Calibri" w:ascii="Calibri" w:hAnsi="Calibri" w:asciiTheme="majorHAnsi" w:cstheme="majorHAnsi" w:hAnsiTheme="majorHAnsi"/>
        </w:rPr>
        <w:t>capable of using dichotomous keys to reliably identify</w:t>
      </w:r>
      <w:del w:id="59" w:author="Jeremie Fant" w:date="2024-09-11T15:42:00Z">
        <w:r>
          <w:rPr>
            <w:rFonts w:cs="Calibri" w:ascii="Calibri" w:hAnsi="Calibri" w:asciiTheme="majorHAnsi" w:cstheme="majorHAnsi" w:hAnsiTheme="majorHAnsi"/>
          </w:rPr>
          <w:delText xml:space="preserve"> - and able to collect satisfactory - material exist</w:delText>
        </w:r>
      </w:del>
      <w:r>
        <w:rPr>
          <w:rFonts w:cs="Calibri" w:ascii="Calibri" w:hAnsi="Calibri" w:asciiTheme="majorHAnsi" w:cstheme="majorHAnsi" w:hAnsiTheme="majorHAnsi"/>
        </w:rPr>
        <w:t xml:space="preserve">, we have observed that they face difficulties navigating several aspects of data collection and preparation of labels for submission to herbaria. Apparent problems include the lack of dedicated time at a field seasons end to process specimens, a general lack of education on cartography and orienteering, natural history (e.g. geology, geomorphology), nomenclature and </w:t>
      </w:r>
      <w:del w:id="60" w:author="Jeremie Fant" w:date="2024-09-11T15:42:00Z">
        <w:r>
          <w:rPr>
            <w:rFonts w:cs="Calibri" w:ascii="Calibri" w:hAnsi="Calibri" w:asciiTheme="majorHAnsi" w:cstheme="majorHAnsi" w:hAnsiTheme="majorHAnsi"/>
          </w:rPr>
          <w:delText xml:space="preserve">Latin, </w:delText>
        </w:r>
      </w:del>
      <w:r>
        <w:rPr>
          <w:rFonts w:cs="Calibri" w:ascii="Calibri" w:hAnsi="Calibri" w:asciiTheme="majorHAnsi" w:cstheme="majorHAnsi" w:hAnsiTheme="majorHAnsi"/>
        </w:rPr>
        <w:t>familiarity with various computer programs (e.g. Microsoft Office suite)</w:t>
      </w:r>
      <w:ins w:id="61" w:author="Jeremie Fant" w:date="2024-09-11T15:42:00Z">
        <w:r>
          <w:rPr>
            <w:rFonts w:cs="Calibri" w:ascii="Calibri" w:hAnsi="Calibri" w:asciiTheme="majorHAnsi" w:cstheme="majorHAnsi" w:hAnsiTheme="majorHAnsi"/>
          </w:rPr>
          <w:t xml:space="preserve"> has hindered their usage </w:t>
        </w:r>
      </w:ins>
      <w:del w:id="62" w:author="Jeremie Fant" w:date="2024-09-11T15:42:00Z">
        <w:r>
          <w:rPr>
            <w:rFonts w:cs="Calibri" w:ascii="Calibri" w:hAnsi="Calibri" w:asciiTheme="majorHAnsi" w:cstheme="majorHAnsi" w:hAnsiTheme="majorHAnsi"/>
          </w:rPr>
          <w:delText xml:space="preserve">, and increasingly - foundational knowledge of plant systematics </w:delText>
        </w:r>
      </w:del>
      <w:r>
        <w:rPr>
          <w:rFonts w:cs="Calibri" w:ascii="Calibri" w:hAnsi="Calibri" w:asciiTheme="majorHAnsi" w:cstheme="majorHAnsi" w:hAnsiTheme="majorHAnsi"/>
        </w:rPr>
        <w:t>(Nanglu et al. (</w:t>
      </w:r>
      <w:hyperlink w:anchor="ref-nanglu2023nature">
        <w:r>
          <w:rPr>
            <w:rStyle w:val="InternetLink"/>
            <w:rFonts w:cs="Calibri" w:ascii="Calibri" w:hAnsi="Calibri" w:asciiTheme="majorHAnsi" w:cstheme="majorHAnsi" w:hAnsiTheme="majorHAnsi"/>
          </w:rPr>
          <w:t>2023</w:t>
        </w:r>
      </w:hyperlink>
      <w:r>
        <w:rPr>
          <w:rFonts w:cs="Calibri" w:ascii="Calibri" w:hAnsi="Calibri" w:asciiTheme="majorHAnsi" w:cstheme="majorHAnsi" w:hAnsiTheme="majorHAnsi"/>
        </w:rPr>
        <w:t>), Woodland (</w:t>
      </w:r>
      <w:hyperlink w:anchor="ref-woodland2007botanists">
        <w:r>
          <w:rPr>
            <w:rStyle w:val="InternetLink"/>
            <w:rFonts w:cs="Calibri" w:ascii="Calibri" w:hAnsi="Calibri" w:asciiTheme="majorHAnsi" w:cstheme="majorHAnsi" w:hAnsiTheme="majorHAnsi"/>
          </w:rPr>
          <w:t>2007</w:t>
        </w:r>
      </w:hyperlink>
      <w:r>
        <w:rPr>
          <w:rFonts w:cs="Calibri" w:ascii="Calibri" w:hAnsi="Calibri" w:asciiTheme="majorHAnsi" w:cstheme="majorHAnsi" w:hAnsiTheme="majorHAnsi"/>
        </w:rPr>
        <w:t>), Barrows et al. (</w:t>
      </w:r>
      <w:hyperlink w:anchor="ref-barrows2016crossroads">
        <w:r>
          <w:rPr>
            <w:rStyle w:val="InternetLink"/>
            <w:rFonts w:cs="Calibri" w:ascii="Calibri" w:hAnsi="Calibri" w:asciiTheme="majorHAnsi" w:cstheme="majorHAnsi" w:hAnsiTheme="majorHAnsi"/>
          </w:rPr>
          <w:t>2016</w:t>
        </w:r>
      </w:hyperlink>
      <w:r>
        <w:rPr>
          <w:rFonts w:cs="Calibri" w:ascii="Calibri" w:hAnsi="Calibri" w:asciiTheme="majorHAnsi" w:cstheme="majorHAnsi" w:hAnsiTheme="majorHAnsi"/>
        </w:rPr>
        <w:t xml:space="preserve">)). In the absence of suitable mentors this </w:t>
      </w:r>
      <w:del w:id="63" w:author="Jeremie Fant" w:date="2024-09-11T15:42:00Z">
        <w:r>
          <w:rPr>
            <w:rFonts w:cs="Calibri" w:ascii="Calibri" w:hAnsi="Calibri" w:asciiTheme="majorHAnsi" w:cstheme="majorHAnsi" w:hAnsiTheme="majorHAnsi"/>
          </w:rPr>
          <w:delText xml:space="preserve">assuredly </w:delText>
        </w:r>
      </w:del>
      <w:r>
        <w:rPr>
          <w:rFonts w:cs="Calibri" w:ascii="Calibri" w:hAnsi="Calibri" w:asciiTheme="majorHAnsi" w:cstheme="majorHAnsi" w:hAnsiTheme="majorHAnsi"/>
        </w:rPr>
        <w:t>results in not only the delay in the deposition of many specimens, but</w:t>
      </w:r>
      <w:del w:id="64" w:author="Jeremie Fant" w:date="2024-09-11T15:42:00Z">
        <w:r>
          <w:rPr>
            <w:rFonts w:cs="Calibri" w:ascii="Calibri" w:hAnsi="Calibri" w:asciiTheme="majorHAnsi" w:cstheme="majorHAnsi" w:hAnsiTheme="majorHAnsi"/>
          </w:rPr>
          <w:delText xml:space="preserve"> undoubtedly</w:delText>
        </w:r>
      </w:del>
      <w:r>
        <w:rPr>
          <w:rFonts w:cs="Calibri" w:ascii="Calibri" w:hAnsi="Calibri" w:asciiTheme="majorHAnsi" w:cstheme="majorHAnsi" w:hAnsiTheme="majorHAnsi"/>
        </w:rPr>
        <w:t xml:space="preserve"> in a failure for many specimens to be accessioned at all, and increasingly ever collected.</w:t>
      </w:r>
    </w:p>
    <w:p>
      <w:pPr>
        <w:pStyle w:val="TextBody"/>
        <w:spacing w:lineRule="auto" w:line="360"/>
        <w:rPr>
          <w:rFonts w:ascii="Calibri" w:hAnsi="Calibri" w:cs="Calibri" w:asciiTheme="majorHAnsi" w:cstheme="majorHAnsi" w:hAnsiTheme="majorHAnsi"/>
          <w:ins w:id="70" w:author="Jeremie Fant" w:date="2024-09-11T15:42:00Z"/>
        </w:rPr>
      </w:pPr>
      <w:ins w:id="65" w:author="Jeremie Fant" w:date="2024-09-11T15:42:00Z">
        <w:r>
          <w:rPr>
            <w:rFonts w:cs="Calibri" w:ascii="Calibri" w:hAnsi="Calibri" w:asciiTheme="majorHAnsi" w:cstheme="majorHAnsi" w:hAnsiTheme="majorHAnsi"/>
          </w:rPr>
          <w:t>The generation of an herbarium specimen includes many steps which are easy to take for granted (Forman and Bridson (</w:t>
        </w:r>
      </w:ins>
      <w:hyperlink w:anchor="ref-forman1989herbarium">
        <w:ins w:id="66" w:author="Jeremie Fant" w:date="2024-09-11T15:42:00Z">
          <w:r>
            <w:rPr>
              <w:rStyle w:val="InternetLink"/>
              <w:rFonts w:cs="Calibri" w:ascii="Calibri" w:hAnsi="Calibri" w:asciiTheme="majorHAnsi" w:cstheme="majorHAnsi" w:hAnsiTheme="majorHAnsi"/>
            </w:rPr>
            <w:t>1989</w:t>
          </w:r>
        </w:ins>
      </w:hyperlink>
      <w:ins w:id="67" w:author="Jeremie Fant" w:date="2024-09-11T15:42:00Z">
        <w:r>
          <w:rPr>
            <w:rFonts w:cs="Calibri" w:ascii="Calibri" w:hAnsi="Calibri" w:asciiTheme="majorHAnsi" w:cstheme="majorHAnsi" w:hAnsiTheme="majorHAnsi"/>
          </w:rPr>
          <w:t>)). One aspect critical to maximize the usefulness of herbarium data is access and familiarity with cartological data and resources (printed topographic maps, or GIS software). In topographically complex areas, where borders are often associated with hydrologic basins and the ridges defining them, collectors are liable to misinterpret their true geographic position. Even finding appropriate sites names can rarely be solved without a printed map, as many software maps now consider many features which would serve as site names extraneous in the era of GPS. Similarly, the rate at which taxonomic innovations are occurring has made it difficult to find more recently applied names Hitchcock and Cronquist (</w:t>
        </w:r>
      </w:ins>
      <w:hyperlink w:anchor="ref-hitchcock2018flora">
        <w:ins w:id="68" w:author="Jeremie Fant" w:date="2024-09-11T15:42:00Z">
          <w:r>
            <w:rPr>
              <w:rStyle w:val="InternetLink"/>
              <w:rFonts w:cs="Calibri" w:ascii="Calibri" w:hAnsi="Calibri" w:asciiTheme="majorHAnsi" w:cstheme="majorHAnsi" w:hAnsiTheme="majorHAnsi"/>
            </w:rPr>
            <w:t>2018</w:t>
          </w:r>
        </w:ins>
      </w:hyperlink>
      <w:ins w:id="69" w:author="Jeremie Fant" w:date="2024-09-11T15:42:00Z">
        <w:r>
          <w:rPr>
            <w:rFonts w:cs="Calibri" w:ascii="Calibri" w:hAnsi="Calibri" w:asciiTheme="majorHAnsi" w:cstheme="majorHAnsi" w:hAnsiTheme="majorHAnsi"/>
          </w:rPr>
          <w:t>)). Furthermore, formatting a label correctly (e.g. abbreviations) is a time-consuming process and likely to introduce several errors. Anecdotally, many mail merge templates still require collectors to modify many variables by hand, e.g. applying italicization, which can slow and hinder the process, and interfacing with these different resources increases the opportunity for transcription errors. Even when collector navigates these hurdles successfully, the time allocated to each step is quite considerable.</w:t>
        </w:r>
      </w:ins>
    </w:p>
    <w:p>
      <w:pPr>
        <w:pStyle w:val="TextBody"/>
        <w:spacing w:lineRule="auto" w:line="360"/>
        <w:rPr>
          <w:rFonts w:ascii="Calibri" w:hAnsi="Calibri" w:cs="Calibri" w:asciiTheme="majorHAnsi" w:cstheme="majorHAnsi" w:hAnsiTheme="majorHAnsi"/>
          <w:del w:id="76" w:author="Jeremie Fant" w:date="2024-09-11T15:42:00Z"/>
        </w:rPr>
      </w:pPr>
      <w:del w:id="71" w:author="Jeremie Fant" w:date="2024-09-11T15:42:00Z">
        <w:r>
          <w:rPr/>
          <w:delText>The generation of an herbarium specimen includes many steps which are easy to take for granted (Forman and Bridson (</w:delText>
        </w:r>
      </w:del>
      <w:hyperlink w:anchor="ref-forman1989herbarium">
        <w:del w:id="72" w:author="Jeremie Fant" w:date="2024-09-11T15:42:00Z">
          <w:r>
            <w:rPr>
              <w:rStyle w:val="InternetLink"/>
            </w:rPr>
            <w:delText>1989</w:delText>
          </w:r>
        </w:del>
      </w:hyperlink>
      <w:del w:id="73" w:author="Jeremie Fant" w:date="2024-09-11T15:42:00Z">
        <w:r>
          <w:rPr/>
          <w:delText>)). For example while acquiring appropriate political information for a collection site appears simple, young collectors rarely have the adequate resources (printed topographic maps, or GIS software) at their disposal. In topographically complex areas, where borders are often associated with hydrologic basins and the ridges defining them, collectors are liable to misinterpret their true geographic position. Finding appropriate sites names is another problem which can rarely be solved without a printed map, as many software maps now consider many features which would serve as site names extraneous in the era of GPS. The rate at which taxonomic innovations are occurring has left many Floras difficult for young users to interpret and has made it difficult for them to find more recently applied names Hitchcock and Cronquist (</w:delText>
        </w:r>
      </w:del>
      <w:hyperlink w:anchor="ref-hitchcock2018flora">
        <w:del w:id="74" w:author="Jeremie Fant" w:date="2024-09-11T15:42:00Z">
          <w:r>
            <w:rPr>
              <w:rStyle w:val="InternetLink"/>
            </w:rPr>
            <w:delText>2018</w:delText>
          </w:r>
        </w:del>
      </w:hyperlink>
      <w:del w:id="75" w:author="Jeremie Fant" w:date="2024-09-11T15:42:00Z">
        <w:r>
          <w:rPr/>
          <w:delText>)). Furthermore we’ve noticed a confusing general decline in the resourcefullness of many young persons to carry out research into nomeclatural innovations online. Upon finding a recently published name the young collector may find it frustrating to hear that while published, the proposal has been accepted by few practitioners and they have unwittingly offended certain curators. Formatting a label correctly (e.g. abbreviations), if successful upon even setting up a mail merge, is a time consuming process and likely to introduce several errors in formatting. Anecdotally, many mail merge templates still require collectors to modify many variables by hand, e.g. applying italicization. Even if a collector navigates all of these hurdles successfully, the time allocated to each step is quite large. Further each step of interfacing with these different resources increases the opportunity for transcription errors.</w:delText>
        </w:r>
      </w:del>
    </w:p>
    <w:p>
      <w:pPr>
        <w:pStyle w:val="TextBody"/>
        <w:spacing w:lineRule="auto" w:line="360"/>
        <w:rPr>
          <w:rFonts w:ascii="Calibri" w:hAnsi="Calibri" w:cs="Calibri" w:asciiTheme="majorHAnsi" w:cstheme="majorHAnsi" w:hAnsiTheme="majorHAnsi"/>
        </w:rPr>
      </w:pPr>
      <w:ins w:id="77" w:author="Jeremie Fant" w:date="2024-09-11T15:42:00Z">
        <w:r>
          <w:rPr>
            <w:rFonts w:cs="Calibri" w:ascii="Calibri" w:hAnsi="Calibri" w:asciiTheme="majorHAnsi" w:cstheme="majorHAnsi" w:hAnsiTheme="majorHAnsi"/>
          </w:rPr>
          <w:t xml:space="preserve">As a result of these concerns, we have developed a </w:t>
        </w:r>
      </w:ins>
      <w:del w:id="78" w:author="Jeremie Fant" w:date="2024-09-11T15:42:00Z">
        <w:r>
          <w:rPr>
            <w:rFonts w:cs="Calibri" w:ascii="Calibri" w:hAnsi="Calibri" w:asciiTheme="majorHAnsi" w:cstheme="majorHAnsi" w:hAnsiTheme="majorHAnsi"/>
          </w:rPr>
          <w:delText xml:space="preserve">Here we provide a description of the </w:delText>
        </w:r>
      </w:del>
      <w:r>
        <w:rPr>
          <w:rFonts w:cs="Calibri" w:ascii="Calibri" w:hAnsi="Calibri" w:asciiTheme="majorHAnsi" w:cstheme="majorHAnsi" w:hAnsiTheme="majorHAnsi"/>
        </w:rPr>
        <w:t>BarnebyLives R package</w:t>
      </w:r>
      <w:ins w:id="79" w:author="Jeremie Fant" w:date="2024-09-11T15:42:00Z">
        <w:r>
          <w:rPr>
            <w:rFonts w:cs="Calibri" w:ascii="Calibri" w:hAnsi="Calibri" w:asciiTheme="majorHAnsi" w:cstheme="majorHAnsi" w:hAnsiTheme="majorHAnsi"/>
          </w:rPr>
          <w:t xml:space="preserve"> that</w:t>
        </w:r>
      </w:ins>
      <w:del w:id="80" w:author="Jeremie Fant" w:date="2024-09-11T15:42:00Z">
        <w:r>
          <w:rPr>
            <w:rFonts w:cs="Calibri" w:ascii="Calibri" w:hAnsi="Calibri" w:asciiTheme="majorHAnsi" w:cstheme="majorHAnsi" w:hAnsiTheme="majorHAnsi"/>
          </w:rPr>
          <w:delText>. BarnebyLives</w:delText>
        </w:r>
      </w:del>
      <w:r>
        <w:rPr>
          <w:rFonts w:cs="Calibri" w:ascii="Calibri" w:hAnsi="Calibri" w:asciiTheme="majorHAnsi" w:cstheme="majorHAnsi" w:hAnsiTheme="majorHAnsi"/>
        </w:rPr>
        <w:t xml:space="preserve"> aims to increase both the data quality of labels, and to speed up the process of producing them. It rapidly provides political and administrative boundary information for a collection site using data from the U.S. Census Bureau (Walker (</w:t>
      </w:r>
      <w:hyperlink w:anchor="ref-walker2022tigris">
        <w:r>
          <w:rPr>
            <w:rStyle w:val="InternetLink"/>
            <w:rFonts w:cs="Calibri" w:ascii="Calibri" w:hAnsi="Calibri" w:asciiTheme="majorHAnsi" w:cstheme="majorHAnsi" w:hAnsiTheme="majorHAnsi"/>
          </w:rPr>
          <w:t>2024</w:t>
        </w:r>
      </w:hyperlink>
      <w:r>
        <w:rPr>
          <w:rFonts w:cs="Calibri" w:ascii="Calibri" w:hAnsi="Calibri" w:asciiTheme="majorHAnsi" w:cstheme="majorHAnsi" w:hAnsiTheme="majorHAnsi"/>
        </w:rPr>
        <w:t>)), the Public Land Survey System, and ownership details of public lands via the Protected-Areas Database (PAD-US) from (Gap Analysis Project (GAP) (</w:t>
      </w:r>
      <w:hyperlink w:anchor="ref-usgs2024padus">
        <w:r>
          <w:rPr>
            <w:rStyle w:val="InternetLink"/>
            <w:rFonts w:cs="Calibri" w:ascii="Calibri" w:hAnsi="Calibri" w:asciiTheme="majorHAnsi" w:cstheme="majorHAnsi" w:hAnsiTheme="majorHAnsi"/>
          </w:rPr>
          <w:t>2024</w:t>
        </w:r>
      </w:hyperlink>
      <w:r>
        <w:rPr>
          <w:rFonts w:cs="Calibri" w:ascii="Calibri" w:hAnsi="Calibri" w:asciiTheme="majorHAnsi" w:cstheme="majorHAnsi" w:hAnsiTheme="majorHAnsi"/>
        </w:rPr>
        <w:t>)). Site names are suggested via finding the closest unambiguously named place feature via the Geographic Name Information System (GNIS), and by precise calculation of the distance and azimuth from these localities to the collection site (Survey (</w:t>
      </w:r>
      <w:hyperlink w:anchor="ref-gnis2024">
        <w:r>
          <w:rPr>
            <w:rStyle w:val="InternetLink"/>
            <w:rFonts w:cs="Calibri" w:ascii="Calibri" w:hAnsi="Calibri" w:asciiTheme="majorHAnsi" w:cstheme="majorHAnsi" w:hAnsiTheme="majorHAnsi"/>
          </w:rPr>
          <w:t>2023</w:t>
        </w:r>
      </w:hyperlink>
      <w:r>
        <w:rPr>
          <w:rFonts w:cs="Calibri" w:ascii="Calibri" w:hAnsi="Calibri" w:asciiTheme="majorHAnsi" w:cstheme="majorHAnsi" w:hAnsiTheme="majorHAnsi"/>
        </w:rPr>
        <w:t xml:space="preserve">)). Using the GMBA Mountain Inventory V. 2, a standardized named mountain data set with global coverage, which we have supplemented with over </w:t>
      </w:r>
      <w:r>
        <w:rPr>
          <w:rFonts w:cs="Calibri" w:ascii="Calibri" w:hAnsi="Calibri" w:asciiTheme="majorHAnsi" w:cstheme="majorHAnsi" w:hAnsiTheme="majorHAnsi"/>
          <w:highlight w:val="yellow"/>
        </w:rPr>
        <w:t>XXXX</w:t>
      </w:r>
      <w:r>
        <w:rPr>
          <w:rFonts w:cs="Calibri" w:ascii="Calibri" w:hAnsi="Calibri" w:asciiTheme="majorHAnsi" w:cstheme="majorHAnsi" w:hAnsiTheme="majorHAnsi"/>
        </w:rPr>
        <w:t xml:space="preserve"> valleys allows for a relevant descriptor of the general region </w:t>
      </w:r>
      <w:ins w:id="81" w:author="Jeremie Fant" w:date="2024-09-11T15:42:00Z">
        <w:r>
          <w:rPr>
            <w:rFonts w:cs="Calibri" w:ascii="Calibri" w:hAnsi="Calibri" w:asciiTheme="majorHAnsi" w:cstheme="majorHAnsi" w:hAnsiTheme="majorHAnsi"/>
          </w:rPr>
          <w:t>with less</w:t>
        </w:r>
      </w:ins>
      <w:del w:id="82" w:author="Jeremie Fant" w:date="2024-09-11T15:42:00Z">
        <w:r>
          <w:rPr>
            <w:rFonts w:cs="Calibri" w:ascii="Calibri" w:hAnsi="Calibri" w:asciiTheme="majorHAnsi" w:cstheme="majorHAnsi" w:hAnsiTheme="majorHAnsi"/>
          </w:rPr>
          <w:delText>without any</w:delText>
        </w:r>
      </w:del>
      <w:r>
        <w:rPr>
          <w:rFonts w:cs="Calibri" w:ascii="Calibri" w:hAnsi="Calibri" w:asciiTheme="majorHAnsi" w:cstheme="majorHAnsi" w:hAnsiTheme="majorHAnsi"/>
        </w:rPr>
        <w:t xml:space="preserve"> ambiguity (Snethlage et al. (</w:t>
      </w:r>
      <w:hyperlink w:anchor="ref-snethlage2022hierarchical">
        <w:r>
          <w:rPr>
            <w:rStyle w:val="InternetLink"/>
            <w:rFonts w:cs="Calibri" w:ascii="Calibri" w:hAnsi="Calibri" w:asciiTheme="majorHAnsi" w:cstheme="majorHAnsi" w:hAnsiTheme="majorHAnsi"/>
          </w:rPr>
          <w:t>2022</w:t>
        </w:r>
      </w:hyperlink>
      <w:r>
        <w:rPr>
          <w:rFonts w:cs="Calibri" w:ascii="Calibri" w:hAnsi="Calibri" w:asciiTheme="majorHAnsi" w:cstheme="majorHAnsi" w:hAnsiTheme="majorHAnsi"/>
        </w:rPr>
        <w:t>)). Spell checks on all scientific names (including associated species) are performed using a copy of the World Checklist of Vascular Plants, and the collected species may be searched via Kew’s Plant of the World Online for relevant synonyms (Govaerts et al. (</w:t>
      </w:r>
      <w:hyperlink w:anchor="ref-govaerts2021world">
        <w:r>
          <w:rPr>
            <w:rStyle w:val="InternetLink"/>
            <w:rFonts w:cs="Calibri" w:ascii="Calibri" w:hAnsi="Calibri" w:asciiTheme="majorHAnsi" w:cstheme="majorHAnsi" w:hAnsiTheme="majorHAnsi"/>
          </w:rPr>
          <w:t>2021</w:t>
        </w:r>
      </w:hyperlink>
      <w:r>
        <w:rPr>
          <w:rFonts w:cs="Calibri" w:ascii="Calibri" w:hAnsi="Calibri" w:asciiTheme="majorHAnsi" w:cstheme="majorHAnsi" w:hAnsiTheme="majorHAnsi"/>
        </w:rPr>
        <w:t>), POWO (</w:t>
      </w:r>
      <w:hyperlink w:anchor="ref-powo2024">
        <w:r>
          <w:rPr>
            <w:rStyle w:val="InternetLink"/>
            <w:rFonts w:cs="Calibri" w:ascii="Calibri" w:hAnsi="Calibri" w:asciiTheme="majorHAnsi" w:cstheme="majorHAnsi" w:hAnsiTheme="majorHAnsi"/>
          </w:rPr>
          <w:t>2024</w:t>
        </w:r>
      </w:hyperlink>
      <w:r>
        <w:rPr>
          <w:rFonts w:cs="Calibri" w:ascii="Calibri" w:hAnsi="Calibri" w:asciiTheme="majorHAnsi" w:cstheme="majorHAnsi" w:hAnsiTheme="majorHAnsi"/>
        </w:rPr>
        <w:t>)). Author abbreviations are verified using IPNI’s Standard Author Abbreviation Checklist and also returned by Kew’s Plants of the World Online to ensure proper abbreviation of authorities (The Royal Botanic Gardens and Herbarium (</w:t>
      </w:r>
      <w:hyperlink w:anchor="ref-ipni2024">
        <w:r>
          <w:rPr>
            <w:rStyle w:val="InternetLink"/>
            <w:rFonts w:cs="Calibri" w:ascii="Calibri" w:hAnsi="Calibri" w:asciiTheme="majorHAnsi" w:cstheme="majorHAnsi" w:hAnsiTheme="majorHAnsi"/>
          </w:rPr>
          <w:t>2024</w:t>
        </w:r>
      </w:hyperlink>
      <w:r>
        <w:rPr>
          <w:rFonts w:cs="Calibri" w:ascii="Calibri" w:hAnsi="Calibri" w:asciiTheme="majorHAnsi" w:cstheme="majorHAnsi" w:hAnsiTheme="majorHAnsi"/>
        </w:rPr>
        <w:t>), POWO (</w:t>
      </w:r>
      <w:hyperlink w:anchor="ref-powo2024">
        <w:r>
          <w:rPr>
            <w:rStyle w:val="InternetLink"/>
            <w:rFonts w:cs="Calibri" w:ascii="Calibri" w:hAnsi="Calibri" w:asciiTheme="majorHAnsi" w:cstheme="majorHAnsi" w:hAnsiTheme="majorHAnsi"/>
          </w:rPr>
          <w:t>2024</w:t>
        </w:r>
      </w:hyperlink>
      <w:r>
        <w:rPr>
          <w:rFonts w:cs="Calibri" w:ascii="Calibri" w:hAnsi="Calibri" w:asciiTheme="majorHAnsi" w:cstheme="majorHAnsi" w:hAnsiTheme="majorHAnsi"/>
        </w:rPr>
        <w:t>)). Checks are performed to search for common issues associated with spreadsheets, or transcription, such as the auto-filling of coordinate and date columns. After final review of the data generated by the package, it allows for the option to export spreadsheets which are usable for mass upload of data to multiple common herbarium databases, as well as the generation of herbarium labels.</w:t>
      </w:r>
    </w:p>
    <w:p>
      <w:pPr>
        <w:pStyle w:val="TextBody"/>
        <w:spacing w:lineRule="auto" w:line="360"/>
        <w:rPr>
          <w:rFonts w:ascii="Calibri" w:hAnsi="Calibri" w:cs="Calibri" w:asciiTheme="majorHAnsi" w:cstheme="majorHAnsi" w:hAnsiTheme="majorHAnsi"/>
        </w:rPr>
      </w:pPr>
      <w:ins w:id="83" w:author="Jeremie Fant" w:date="2024-09-11T15:42:00Z">
        <w:r>
          <w:rPr>
            <w:rFonts w:cs="Calibri" w:ascii="Calibri" w:hAnsi="Calibri" w:asciiTheme="majorHAnsi" w:cstheme="majorHAnsi" w:hAnsiTheme="majorHAnsi"/>
          </w:rPr>
          <w:t xml:space="preserve">Currently the </w:t>
        </w:r>
      </w:ins>
      <w:del w:id="84" w:author="Jeremie Fant" w:date="2024-09-11T15:42:00Z">
        <w:r>
          <w:rPr>
            <w:rFonts w:cs="Calibri" w:ascii="Calibri" w:hAnsi="Calibri" w:asciiTheme="majorHAnsi" w:cstheme="majorHAnsi" w:hAnsiTheme="majorHAnsi"/>
          </w:rPr>
          <w:delText xml:space="preserve">The </w:delText>
        </w:r>
      </w:del>
      <w:r>
        <w:rPr>
          <w:rFonts w:cs="Calibri" w:ascii="Calibri" w:hAnsi="Calibri" w:asciiTheme="majorHAnsi" w:cstheme="majorHAnsi" w:hAnsiTheme="majorHAnsi"/>
        </w:rPr>
        <w:t xml:space="preserve">label generation functionality is provided explicitly by two </w:t>
      </w:r>
      <w:del w:id="85" w:author="Jeremie Fant" w:date="2024-09-11T15:42:00Z">
        <w:r>
          <w:rPr>
            <w:rFonts w:cs="Calibri" w:ascii="Calibri" w:hAnsi="Calibri" w:asciiTheme="majorHAnsi" w:cstheme="majorHAnsi" w:hAnsiTheme="majorHAnsi"/>
          </w:rPr>
          <w:delText xml:space="preserve">other </w:delText>
        </w:r>
      </w:del>
      <w:r>
        <w:rPr>
          <w:rFonts w:cs="Calibri" w:ascii="Calibri" w:hAnsi="Calibri" w:asciiTheme="majorHAnsi" w:cstheme="majorHAnsi" w:hAnsiTheme="majorHAnsi"/>
        </w:rPr>
        <w:t>programs PLabel, and Symbiota, as well as commonly by the Microsoft Word tool Mail Merge (Perkins (</w:t>
      </w:r>
      <w:hyperlink w:anchor="ref-perkins2020Plabel">
        <w:r>
          <w:rPr>
            <w:rStyle w:val="InternetLink"/>
            <w:rFonts w:cs="Calibri" w:ascii="Calibri" w:hAnsi="Calibri" w:asciiTheme="majorHAnsi" w:cstheme="majorHAnsi" w:hAnsiTheme="majorHAnsi"/>
          </w:rPr>
          <w:t>2020</w:t>
        </w:r>
      </w:hyperlink>
      <w:r>
        <w:rPr>
          <w:rFonts w:cs="Calibri" w:ascii="Calibri" w:hAnsi="Calibri" w:asciiTheme="majorHAnsi" w:cstheme="majorHAnsi" w:hAnsiTheme="majorHAnsi"/>
        </w:rPr>
        <w:t>), Gries et al. (</w:t>
      </w:r>
      <w:hyperlink w:anchor="ref-gries2014symbiota">
        <w:r>
          <w:rPr>
            <w:rStyle w:val="InternetLink"/>
            <w:rFonts w:cs="Calibri" w:ascii="Calibri" w:hAnsi="Calibri" w:asciiTheme="majorHAnsi" w:cstheme="majorHAnsi" w:hAnsiTheme="majorHAnsi"/>
          </w:rPr>
          <w:t>2014</w:t>
        </w:r>
      </w:hyperlink>
      <w:r>
        <w:rPr>
          <w:rFonts w:cs="Calibri" w:ascii="Calibri" w:hAnsi="Calibri" w:asciiTheme="majorHAnsi" w:cstheme="majorHAnsi" w:hAnsiTheme="majorHAnsi"/>
        </w:rPr>
        <w:t>)). The office suite costs money, and in our experience is finicky, further it’s functionality ends with label creation</w:t>
      </w:r>
      <w:ins w:id="86" w:author="Jeremie Fant" w:date="2024-09-11T15:42:00Z">
        <w:r>
          <w:rPr>
            <w:rFonts w:cs="Calibri" w:ascii="Calibri" w:hAnsi="Calibri" w:asciiTheme="majorHAnsi" w:cstheme="majorHAnsi" w:hAnsiTheme="majorHAnsi"/>
          </w:rPr>
          <w:t xml:space="preserve">. </w:t>
        </w:r>
      </w:ins>
      <w:del w:id="87" w:author="Jeremie Fant" w:date="2024-09-11T15:42:00Z">
        <w:r>
          <w:rPr>
            <w:rFonts w:cs="Calibri" w:ascii="Calibri" w:hAnsi="Calibri" w:asciiTheme="majorHAnsi" w:cstheme="majorHAnsi" w:hAnsiTheme="majorHAnsi"/>
          </w:rPr>
          <w:delText>; we have had success running mail merges in the open-source program Libreoffice, but typical of a mail merge it was very finicky.</w:delText>
          <w:br/>
        </w:r>
      </w:del>
      <w:r>
        <w:rPr>
          <w:rFonts w:cs="Calibri" w:ascii="Calibri" w:hAnsi="Calibri" w:asciiTheme="majorHAnsi" w:cstheme="majorHAnsi" w:hAnsiTheme="majorHAnsi"/>
        </w:rPr>
        <w:t xml:space="preserve">PLabel is a standalone program which has greatly enhanced functionality relative to a Mail Merge, allowing users to specify the layout and formatting of label components using an intuitive and local graphical user interface (GUI) functionality, unfortunately it does not include data cleaning functionalities beyond verifying nations of collection; while some sources indicate it can only be used on Microsoft we expect it can be accessed on Linux and Mac using Windows emulators like Wine. The popular Symbiota biodiversity data management software not only provides label generation capabilities but also provides data cleaning functionality, in an attractive GUI web portal allowing for live management of collections, and bypassing the need for a local installation, allowing it to work on all operating systems. Symbiota offers functionality similar to the first four of our five stages of our ‘Taxonomic’ module and to our knowledge a check of the ‘Political Boundaries’ as well (see FIG). However, not all herbaria use Symbiota and many have original database systems which they maintain (e.g. Harvard University Herbarium, </w:t>
      </w:r>
      <w:hyperlink r:id="rId2">
        <w:r>
          <w:rPr>
            <w:rStyle w:val="InternetLink"/>
            <w:rFonts w:cs="Calibri" w:ascii="Calibri" w:hAnsi="Calibri" w:asciiTheme="majorHAnsi" w:cstheme="majorHAnsi" w:hAnsiTheme="majorHAnsi"/>
          </w:rPr>
          <w:t>https://kiki.huh.harvard.edu/databases/specimen_index.html</w:t>
        </w:r>
      </w:hyperlink>
      <w:r>
        <w:rPr>
          <w:rFonts w:cs="Calibri" w:ascii="Calibri" w:hAnsi="Calibri" w:asciiTheme="majorHAnsi" w:cstheme="majorHAnsi" w:hAnsiTheme="majorHAnsi"/>
        </w:rPr>
        <w:t xml:space="preserve">, Missouri Botanical Garden </w:t>
      </w:r>
      <w:hyperlink r:id="rId3">
        <w:r>
          <w:rPr>
            <w:rStyle w:val="InternetLink"/>
            <w:rFonts w:cs="Calibri" w:ascii="Calibri" w:hAnsi="Calibri" w:asciiTheme="majorHAnsi" w:cstheme="majorHAnsi" w:hAnsiTheme="majorHAnsi"/>
          </w:rPr>
          <w:t>https://tropicos.org/specimen/Search</w:t>
        </w:r>
      </w:hyperlink>
      <w:r>
        <w:rPr>
          <w:rFonts w:cs="Calibri" w:ascii="Calibri" w:hAnsi="Calibri" w:asciiTheme="majorHAnsi" w:cstheme="majorHAnsi" w:hAnsiTheme="majorHAnsi"/>
        </w:rPr>
        <w:t xml:space="preserve">, and The Consortium of Pacific Northwest Herbaria </w:t>
      </w:r>
      <w:hyperlink r:id="rId4">
        <w:r>
          <w:rPr>
            <w:rStyle w:val="InternetLink"/>
            <w:rFonts w:cs="Calibri" w:ascii="Calibri" w:hAnsi="Calibri" w:asciiTheme="majorHAnsi" w:cstheme="majorHAnsi" w:hAnsiTheme="majorHAnsi"/>
          </w:rPr>
          <w:t>https://www.pnwherbaria.org/</w:t>
        </w:r>
      </w:hyperlink>
      <w:r>
        <w:rPr>
          <w:rFonts w:cs="Calibri" w:ascii="Calibri" w:hAnsi="Calibri" w:asciiTheme="majorHAnsi" w:cstheme="majorHAnsi" w:hAnsiTheme="majorHAnsi"/>
        </w:rPr>
        <w:t xml:space="preserve">). </w:t>
      </w:r>
      <w:ins w:id="88" w:author="Jeremie Fant" w:date="2024-09-11T15:42:00Z">
        <w:r>
          <w:rPr>
            <w:rFonts w:cs="Calibri" w:ascii="Calibri" w:hAnsi="Calibri" w:asciiTheme="majorHAnsi" w:cstheme="majorHAnsi" w:hAnsiTheme="majorHAnsi"/>
          </w:rPr>
          <w:t>However</w:t>
        </w:r>
      </w:ins>
      <w:del w:id="89" w:author="Jeremie Fant" w:date="2024-09-11T15:42:00Z">
        <w:r>
          <w:rPr>
            <w:rFonts w:cs="Calibri" w:ascii="Calibri" w:hAnsi="Calibri" w:asciiTheme="majorHAnsi" w:cstheme="majorHAnsi" w:hAnsiTheme="majorHAnsi"/>
          </w:rPr>
          <w:delText>Furthermore,</w:delText>
        </w:r>
      </w:del>
      <w:r>
        <w:rPr>
          <w:rFonts w:cs="Calibri" w:ascii="Calibri" w:hAnsi="Calibri" w:asciiTheme="majorHAnsi" w:cstheme="majorHAnsi" w:hAnsiTheme="majorHAnsi"/>
        </w:rPr>
        <w:t xml:space="preserve"> many collectors like to generate their own labels, especially as they are likely to be sending different sets of collections to different institutions. Accordingly, Symbiota’s functionality should exist in an ecosystem with alternative systems. In scenarios where users want to keep rendering labels in either of the three existing alternatives, they can easily export data in the appropriate formats after utilizing BLs data cleaning utilities.</w:t>
      </w:r>
    </w:p>
    <w:p>
      <w:pPr>
        <w:pStyle w:val="TextBody"/>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BarnebyLives was named for plant taxonomist Rupert Charles Barneby (1911-2000), who published over 6,500 pages of text, described over 750 taxa, and is notable for balancing his studies at the William &amp; Lynda Steere Herbarium at the New York Botanical Garden with annual collection trips in Western North America from 1937-1970, and sporadically until his passing in 2000 (Welsh (</w:t>
      </w:r>
      <w:hyperlink w:anchor="ref-welsh2001rupert">
        <w:r>
          <w:rPr>
            <w:rStyle w:val="InternetLink"/>
            <w:rFonts w:cs="Calibri" w:ascii="Calibri" w:hAnsi="Calibri" w:asciiTheme="majorHAnsi" w:cstheme="majorHAnsi" w:hAnsiTheme="majorHAnsi"/>
          </w:rPr>
          <w:t>2001</w:t>
        </w:r>
      </w:hyperlink>
      <w:r>
        <w:rPr>
          <w:rFonts w:cs="Calibri" w:ascii="Calibri" w:hAnsi="Calibri" w:asciiTheme="majorHAnsi" w:cstheme="majorHAnsi" w:hAnsiTheme="majorHAnsi"/>
        </w:rPr>
        <w:t>)). Select accolades of Rupert include the 1989 Asa Gray Award from the American Society of Plant Taxonomists (ASPT), the 1991 Engler Silver Medal from the International Association of Plant Taxonomists (IAPT), as well as being one of eight recipients of the International Botanical Congress’s (IBC) Millennium Botany Award (1999) (Welsh (</w:t>
      </w:r>
      <w:hyperlink w:anchor="ref-welsh2001rupert">
        <w:r>
          <w:rPr>
            <w:rStyle w:val="InternetLink"/>
            <w:rFonts w:cs="Calibri" w:ascii="Calibri" w:hAnsi="Calibri" w:asciiTheme="majorHAnsi" w:cstheme="majorHAnsi" w:hAnsiTheme="majorHAnsi"/>
          </w:rPr>
          <w:t>2001</w:t>
        </w:r>
      </w:hyperlink>
      <w:r>
        <w:rPr>
          <w:rFonts w:cs="Calibri" w:ascii="Calibri" w:hAnsi="Calibri" w:asciiTheme="majorHAnsi" w:cstheme="majorHAnsi" w:hAnsiTheme="majorHAnsi"/>
        </w:rPr>
        <w:t>)). Most importantly, Rupert was remembered as being generous with his time to assist younger botanists with the more arcane aspects of field botany and taxonomy (Holmgren and Holmgren (</w:t>
      </w:r>
      <w:hyperlink w:anchor="ref-holmgren2017">
        <w:r>
          <w:rPr>
            <w:rStyle w:val="InternetLink"/>
            <w:rFonts w:cs="Calibri" w:ascii="Calibri" w:hAnsi="Calibri" w:asciiTheme="majorHAnsi" w:cstheme="majorHAnsi" w:hAnsiTheme="majorHAnsi"/>
          </w:rPr>
          <w:t>1988</w:t>
        </w:r>
      </w:hyperlink>
      <w:r>
        <w:rPr>
          <w:rFonts w:cs="Calibri" w:ascii="Calibri" w:hAnsi="Calibri" w:asciiTheme="majorHAnsi" w:cstheme="majorHAnsi" w:hAnsiTheme="majorHAnsi"/>
        </w:rPr>
        <w:t>)).</w:t>
      </w:r>
    </w:p>
    <w:p>
      <w:pPr>
        <w:pStyle w:val="Heading1"/>
        <w:spacing w:lineRule="auto" w:line="360"/>
        <w:rPr>
          <w:rFonts w:cs="Calibri" w:cstheme="majorHAnsi"/>
          <w:sz w:val="24"/>
          <w:szCs w:val="24"/>
        </w:rPr>
      </w:pPr>
      <w:bookmarkStart w:id="0" w:name="methods-and-results"/>
      <w:bookmarkEnd w:id="0"/>
      <w:r>
        <w:rPr>
          <w:rFonts w:cs="Calibri" w:cstheme="majorHAnsi"/>
          <w:sz w:val="24"/>
          <w:szCs w:val="24"/>
        </w:rPr>
        <w:t>METHODS AND RESULTS</w:t>
      </w:r>
    </w:p>
    <w:p>
      <w:pPr>
        <w:pStyle w:val="FirstParagraph"/>
        <w:spacing w:lineRule="auto" w:line="360"/>
        <w:rPr>
          <w:rFonts w:ascii="Calibri" w:hAnsi="Calibri" w:cs="Calibri" w:asciiTheme="majorHAnsi" w:cstheme="majorHAnsi" w:hAnsiTheme="majorHAnsi"/>
        </w:rPr>
      </w:pPr>
      <w:r>
        <w:rPr>
          <w:rFonts w:cs="Calibri" w:cstheme="majorHAnsi" w:ascii="Calibri" w:hAnsi="Calibri"/>
        </w:rPr>
      </w:r>
    </w:p>
    <w:p>
      <w:pPr>
        <w:pStyle w:val="TextBody"/>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 xml:space="preserve">BarnebyLives was iteratively developed </w:t>
      </w:r>
      <w:del w:id="90" w:author="Jeremie Fant" w:date="2024-09-11T15:42:00Z">
        <w:r>
          <w:rPr>
            <w:rFonts w:cs="Calibri" w:ascii="Calibri" w:hAnsi="Calibri" w:asciiTheme="majorHAnsi" w:cstheme="majorHAnsi" w:hAnsiTheme="majorHAnsi"/>
          </w:rPr>
          <w:delText xml:space="preserve">over a couple years period </w:delText>
        </w:r>
      </w:del>
      <w:r>
        <w:rPr>
          <w:rFonts w:cs="Calibri" w:ascii="Calibri" w:hAnsi="Calibri" w:asciiTheme="majorHAnsi" w:cstheme="majorHAnsi" w:hAnsiTheme="majorHAnsi"/>
        </w:rPr>
        <w:t>based on data submitted by roughly 20 seasonal field botanists. Essentially, additions to the code have been continually made as the developers were exposed to more idiosyncrasies of collection notes and data entry.</w:t>
      </w:r>
    </w:p>
    <w:p>
      <w:pPr>
        <w:pStyle w:val="Heading2"/>
        <w:spacing w:lineRule="auto" w:line="360"/>
        <w:rPr>
          <w:rFonts w:cs="Calibri" w:cstheme="majorHAnsi"/>
          <w:sz w:val="24"/>
          <w:szCs w:val="24"/>
        </w:rPr>
      </w:pPr>
      <w:bookmarkStart w:id="1" w:name="usage"/>
      <w:bookmarkEnd w:id="1"/>
      <w:r>
        <w:rPr>
          <w:rFonts w:cs="Calibri" w:cstheme="majorHAnsi"/>
          <w:sz w:val="24"/>
          <w:szCs w:val="24"/>
        </w:rPr>
        <w:t>Usage</w:t>
      </w:r>
    </w:p>
    <w:p>
      <w:pPr>
        <w:pStyle w:val="FirstParagraph"/>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 xml:space="preserve">All steps of BarnebyLives except for label generation are run </w:t>
      </w:r>
      <w:ins w:id="91" w:author="Jeremie Fant" w:date="2024-09-11T15:42:00Z">
        <w:r>
          <w:rPr>
            <w:rFonts w:cs="Calibri" w:ascii="Calibri" w:hAnsi="Calibri" w:asciiTheme="majorHAnsi" w:cstheme="majorHAnsi" w:hAnsiTheme="majorHAnsi"/>
          </w:rPr>
          <w:t xml:space="preserve">within the freely available </w:t>
        </w:r>
      </w:ins>
      <w:del w:id="92" w:author="Jeremie Fant" w:date="2024-09-11T15:42:00Z">
        <w:r>
          <w:rPr>
            <w:rFonts w:cs="Calibri" w:ascii="Calibri" w:hAnsi="Calibri" w:asciiTheme="majorHAnsi" w:cstheme="majorHAnsi" w:hAnsiTheme="majorHAnsi"/>
          </w:rPr>
          <w:delText xml:space="preserve">from within </w:delText>
        </w:r>
      </w:del>
      <w:r>
        <w:rPr>
          <w:rFonts w:cs="Calibri" w:ascii="Calibri" w:hAnsi="Calibri" w:asciiTheme="majorHAnsi" w:cstheme="majorHAnsi" w:hAnsiTheme="majorHAnsi"/>
        </w:rPr>
        <w:t>Rstudio. Data may be read in from any common spreadsheet management system or database connection such as Excel, or free of charge alternatives such as: LibreOffice, OpenOffice, or via the cloud on Googlesheets. The latter two options are documented here and in package vignettes, detailed descriptions of the required and suggested input columns are located on the Github page (</w:t>
      </w:r>
      <w:hyperlink r:id="rId5">
        <w:r>
          <w:rPr>
            <w:rStyle w:val="InternetLink"/>
            <w:rFonts w:cs="Calibri" w:ascii="Calibri" w:hAnsi="Calibri" w:asciiTheme="majorHAnsi" w:cstheme="majorHAnsi" w:hAnsiTheme="majorHAnsi"/>
          </w:rPr>
          <w:t>https://github.com/sagesteppe/BarnebyLives</w:t>
        </w:r>
      </w:hyperlink>
      <w:r>
        <w:rPr>
          <w:rFonts w:cs="Calibri" w:ascii="Calibri" w:hAnsi="Calibri" w:asciiTheme="majorHAnsi" w:cstheme="majorHAnsi" w:hAnsiTheme="majorHAnsi"/>
        </w:rPr>
        <w:t xml:space="preserve"> </w:t>
      </w:r>
      <w:r>
        <w:rPr>
          <w:rFonts w:cs="Calibri" w:ascii="Calibri" w:hAnsi="Calibri" w:asciiTheme="majorHAnsi" w:cstheme="majorHAnsi" w:hAnsiTheme="majorHAnsi"/>
          <w:i/>
          <w:iCs/>
        </w:rPr>
        <w:t>‘Input Data Column Names’</w:t>
      </w:r>
      <w:r>
        <w:rPr>
          <w:rFonts w:cs="Calibri" w:ascii="Calibri" w:hAnsi="Calibri" w:asciiTheme="majorHAnsi" w:cstheme="majorHAnsi" w:hAnsiTheme="majorHAnsi"/>
        </w:rPr>
        <w:t xml:space="preserve">) and over </w:t>
      </w:r>
      <w:r>
        <w:rPr>
          <w:rFonts w:cs="Calibri" w:ascii="Calibri" w:hAnsi="Calibri" w:asciiTheme="majorHAnsi" w:cstheme="majorHAnsi" w:hAnsiTheme="majorHAnsi"/>
          <w:i/>
          <w:iCs/>
        </w:rPr>
        <w:t>3</w:t>
      </w:r>
      <w:r>
        <w:rPr>
          <w:rFonts w:cs="Calibri" w:ascii="Calibri" w:hAnsi="Calibri" w:asciiTheme="majorHAnsi" w:cstheme="majorHAnsi" w:hAnsiTheme="majorHAnsi"/>
        </w:rPr>
        <w:t xml:space="preserve">00 real-world examples are on a Google Sheets accessible from the page. BarnebyLives is atypical of R packages in that it requires a considerable amount of data to operate (Table 1). Virtually all </w:t>
      </w:r>
      <w:del w:id="93" w:author="Jeremie Fant" w:date="2024-09-11T15:42:00Z">
        <w:r>
          <w:rPr>
            <w:rFonts w:cs="Calibri" w:ascii="Calibri" w:hAnsi="Calibri" w:asciiTheme="majorHAnsi" w:cstheme="majorHAnsi" w:hAnsiTheme="majorHAnsi"/>
          </w:rPr>
          <w:delText xml:space="preserve">of </w:delText>
        </w:r>
      </w:del>
      <w:r>
        <w:rPr>
          <w:rFonts w:cs="Calibri" w:ascii="Calibri" w:hAnsi="Calibri" w:asciiTheme="majorHAnsi" w:cstheme="majorHAnsi" w:hAnsiTheme="majorHAnsi"/>
        </w:rPr>
        <w:t xml:space="preserve">the on-disk memory associated with these data are </w:t>
      </w:r>
      <w:ins w:id="94" w:author="Jeremie Fant" w:date="2024-09-11T15:42:00Z">
        <w:r>
          <w:rPr>
            <w:rFonts w:cs="Calibri" w:ascii="Calibri" w:hAnsi="Calibri" w:asciiTheme="majorHAnsi" w:cstheme="majorHAnsi" w:hAnsiTheme="majorHAnsi"/>
          </w:rPr>
          <w:t xml:space="preserve">used in </w:t>
        </w:r>
      </w:ins>
      <w:del w:id="95" w:author="Jeremie Fant" w:date="2024-09-11T15:42:00Z">
        <w:r>
          <w:rPr>
            <w:rFonts w:cs="Calibri" w:ascii="Calibri" w:hAnsi="Calibri" w:asciiTheme="majorHAnsi" w:cstheme="majorHAnsi" w:hAnsiTheme="majorHAnsi"/>
          </w:rPr>
          <w:delText xml:space="preserve">for </w:delText>
        </w:r>
      </w:del>
      <w:r>
        <w:rPr>
          <w:rFonts w:cs="Calibri" w:ascii="Calibri" w:hAnsi="Calibri" w:asciiTheme="majorHAnsi" w:cstheme="majorHAnsi" w:hAnsiTheme="majorHAnsi"/>
        </w:rPr>
        <w:t>storing spatial data, setting up a local instance of the program - at whichever scale a user desires (see Figure XX) is fully documented in the package documentation. Functions which require the on-disk data require a path to the data as an argument. Manually supplying the path argument allows for users to judiciously decide a storage location suitable for their needs</w:t>
      </w:r>
      <w:del w:id="96" w:author="Jeremie Fant" w:date="2024-09-11T15:42:00Z">
        <w:r>
          <w:rPr>
            <w:rFonts w:cs="Calibri" w:ascii="Calibri" w:hAnsi="Calibri" w:asciiTheme="majorHAnsi" w:cstheme="majorHAnsi" w:hAnsiTheme="majorHAnsi"/>
          </w:rPr>
          <w:delText>.</w:delText>
          <w:br/>
          <w:delText>We anticipate most personal BarnebyLives instances will be less than a couple gigabytes (ours covering all of the conterminous Western U.S. at 90m resolution is ~16 GiB), and the processing takes relatively little RAM, hence we believe installations can work on hardware as limited as Chromebooks, while having the data stored entirely on thumb-drives. The final steps of BarnebyLives, generating the labels require working installations of Rmarkdown, a LaTeX installation (e.g. </w:delText>
        </w:r>
      </w:del>
      <w:hyperlink r:id="rId6">
        <w:del w:id="97" w:author="Jeremie Fant" w:date="2024-09-11T15:42:00Z">
          <w:r>
            <w:rPr>
              <w:rStyle w:val="InternetLink"/>
              <w:rFonts w:cs="Calibri" w:ascii="Calibri" w:hAnsi="Calibri"/>
            </w:rPr>
            <w:delText>pdfTeX</w:delText>
          </w:r>
        </w:del>
      </w:hyperlink>
      <w:del w:id="98" w:author="Jeremie Fant" w:date="2024-09-11T15:42:00Z">
        <w:r>
          <w:rPr>
            <w:rFonts w:cs="Calibri" w:ascii="Calibri" w:hAnsi="Calibri" w:asciiTheme="majorHAnsi" w:cstheme="majorHAnsi" w:hAnsiTheme="majorHAnsi"/>
          </w:rPr>
          <w:delText xml:space="preserve">, </w:delText>
        </w:r>
      </w:del>
      <w:hyperlink r:id="rId7">
        <w:del w:id="99" w:author="Jeremie Fant" w:date="2024-09-11T15:42:00Z">
          <w:r>
            <w:rPr>
              <w:rStyle w:val="InternetLink"/>
              <w:rFonts w:cs="Calibri" w:ascii="Calibri" w:hAnsi="Calibri"/>
            </w:rPr>
            <w:delText>LuaTeX</w:delText>
          </w:r>
        </w:del>
      </w:hyperlink>
      <w:del w:id="100" w:author="Jeremie Fant" w:date="2024-09-11T15:42:00Z">
        <w:r>
          <w:rPr>
            <w:rFonts w:cs="Calibri" w:ascii="Calibri" w:hAnsi="Calibri" w:asciiTheme="majorHAnsi" w:cstheme="majorHAnsi" w:hAnsiTheme="majorHAnsi"/>
          </w:rPr>
          <w:delText xml:space="preserve">, </w:delText>
        </w:r>
      </w:del>
      <w:hyperlink r:id="rId8">
        <w:del w:id="101" w:author="Jeremie Fant" w:date="2024-09-11T15:42:00Z">
          <w:r>
            <w:rPr>
              <w:rStyle w:val="InternetLink"/>
              <w:rFonts w:cs="Calibri" w:ascii="Calibri" w:hAnsi="Calibri"/>
            </w:rPr>
            <w:delText>XeLaTeX</w:delText>
          </w:r>
        </w:del>
      </w:hyperlink>
      <w:del w:id="102" w:author="Jeremie Fant" w:date="2024-09-11T15:42:00Z">
        <w:r>
          <w:rPr>
            <w:rFonts w:cs="Calibri" w:ascii="Calibri" w:hAnsi="Calibri" w:asciiTheme="majorHAnsi" w:cstheme="majorHAnsi" w:hAnsiTheme="majorHAnsi"/>
          </w:rPr>
          <w:delText xml:space="preserve">), and the open source command line tools </w:delText>
        </w:r>
      </w:del>
      <w:hyperlink r:id="rId9">
        <w:del w:id="103" w:author="Jeremie Fant" w:date="2024-09-11T15:42:00Z">
          <w:r>
            <w:rPr>
              <w:rStyle w:val="InternetLink"/>
              <w:rFonts w:cs="Calibri" w:ascii="Calibri" w:hAnsi="Calibri"/>
            </w:rPr>
            <w:delText>pdfjam</w:delText>
          </w:r>
        </w:del>
      </w:hyperlink>
      <w:del w:id="104" w:author="Jeremie Fant" w:date="2024-09-11T15:42:00Z">
        <w:r>
          <w:rPr>
            <w:rFonts w:cs="Calibri" w:ascii="Calibri" w:hAnsi="Calibri" w:asciiTheme="majorHAnsi" w:cstheme="majorHAnsi" w:hAnsiTheme="majorHAnsi"/>
          </w:rPr>
          <w:delText xml:space="preserve"> and </w:delText>
        </w:r>
      </w:del>
      <w:hyperlink r:id="rId10">
        <w:del w:id="105" w:author="Jeremie Fant" w:date="2024-09-11T15:42:00Z">
          <w:r>
            <w:rPr>
              <w:rStyle w:val="InternetLink"/>
              <w:rFonts w:cs="Calibri" w:ascii="Calibri" w:hAnsi="Calibri"/>
            </w:rPr>
            <w:delText>pdftk</w:delText>
          </w:r>
        </w:del>
      </w:hyperlink>
      <w:del w:id="106" w:author="Jeremie Fant" w:date="2024-09-11T15:42:00Z">
        <w:r>
          <w:rPr>
            <w:rFonts w:cs="Calibri" w:ascii="Calibri" w:hAnsi="Calibri" w:asciiTheme="majorHAnsi" w:cstheme="majorHAnsi" w:hAnsiTheme="majorHAnsi"/>
          </w:rPr>
          <w:delText>. While these steps are run through a shell scripting language like bash, we have wrapped them in R functions which bypass the need to enter the commands directly into a terminal. Several commands in BarnebyLives require the output from previous functions, and a workflow which satisfies these requirements is presented in Figure 1</w:delText>
        </w:r>
      </w:del>
      <w:r>
        <w:rPr>
          <w:rFonts w:cs="Calibri" w:ascii="Calibri" w:hAnsi="Calibri" w:asciiTheme="majorHAnsi" w:cstheme="majorHAnsi" w:hAnsiTheme="majorHAnsi"/>
        </w:rPr>
        <w:t>.</w:t>
      </w:r>
    </w:p>
    <w:p>
      <w:pPr>
        <w:pStyle w:val="FirstParagraph"/>
        <w:spacing w:lineRule="auto" w:line="360"/>
        <w:rPr>
          <w:rFonts w:ascii="Calibri" w:hAnsi="Calibri" w:cs="Calibri" w:asciiTheme="majorHAnsi" w:cstheme="majorHAnsi" w:hAnsiTheme="majorHAnsi"/>
          <w:ins w:id="118" w:author="Jeremie Fant" w:date="2024-09-11T15:42:00Z"/>
        </w:rPr>
      </w:pPr>
      <w:ins w:id="107" w:author="Jeremie Fant" w:date="2024-09-11T15:42:00Z">
        <w:r>
          <w:rPr>
            <w:rFonts w:cs="Calibri" w:ascii="Calibri" w:hAnsi="Calibri" w:asciiTheme="majorHAnsi" w:cstheme="majorHAnsi" w:hAnsiTheme="majorHAnsi"/>
          </w:rPr>
          <w:t>We anticipate BarnebyLives usage will require less than a couple gigabytes (ours covering all of the conterminous Western U.S. at 90m resolution is ~16 GiB), and the processing takes relatively little RAM, hence we believe installations can work on hardware as limited as Chromebooks, while having the data stored entirely on thumb-drives. The final steps of BarnebyLives, generating the labels require working installations of Rmarkdown, a LaTeX installation (e.g. </w:t>
        </w:r>
      </w:ins>
      <w:hyperlink r:id="rId11">
        <w:ins w:id="108" w:author="Jeremie Fant" w:date="2024-09-11T15:42:00Z">
          <w:r>
            <w:rPr>
              <w:rStyle w:val="InternetLink"/>
              <w:rFonts w:cs="Calibri" w:ascii="Calibri" w:hAnsi="Calibri" w:asciiTheme="majorHAnsi" w:cstheme="majorHAnsi" w:hAnsiTheme="majorHAnsi"/>
            </w:rPr>
            <w:t>pdfTeX</w:t>
          </w:r>
        </w:ins>
      </w:hyperlink>
      <w:ins w:id="109" w:author="Jeremie Fant" w:date="2024-09-11T15:42:00Z">
        <w:r>
          <w:rPr>
            <w:rFonts w:cs="Calibri" w:ascii="Calibri" w:hAnsi="Calibri" w:asciiTheme="majorHAnsi" w:cstheme="majorHAnsi" w:hAnsiTheme="majorHAnsi"/>
          </w:rPr>
          <w:t xml:space="preserve">, </w:t>
        </w:r>
      </w:ins>
      <w:hyperlink r:id="rId12">
        <w:ins w:id="110" w:author="Jeremie Fant" w:date="2024-09-11T15:42:00Z">
          <w:r>
            <w:rPr>
              <w:rStyle w:val="InternetLink"/>
              <w:rFonts w:cs="Calibri" w:ascii="Calibri" w:hAnsi="Calibri" w:asciiTheme="majorHAnsi" w:cstheme="majorHAnsi" w:hAnsiTheme="majorHAnsi"/>
            </w:rPr>
            <w:t>LuaTeX</w:t>
          </w:r>
        </w:ins>
      </w:hyperlink>
      <w:ins w:id="111" w:author="Jeremie Fant" w:date="2024-09-11T15:42:00Z">
        <w:r>
          <w:rPr>
            <w:rFonts w:cs="Calibri" w:ascii="Calibri" w:hAnsi="Calibri" w:asciiTheme="majorHAnsi" w:cstheme="majorHAnsi" w:hAnsiTheme="majorHAnsi"/>
          </w:rPr>
          <w:t xml:space="preserve">, </w:t>
        </w:r>
      </w:ins>
      <w:hyperlink r:id="rId13">
        <w:ins w:id="112" w:author="Jeremie Fant" w:date="2024-09-11T15:42:00Z">
          <w:r>
            <w:rPr>
              <w:rStyle w:val="InternetLink"/>
              <w:rFonts w:cs="Calibri" w:ascii="Calibri" w:hAnsi="Calibri" w:asciiTheme="majorHAnsi" w:cstheme="majorHAnsi" w:hAnsiTheme="majorHAnsi"/>
            </w:rPr>
            <w:t>XeLaTeX</w:t>
          </w:r>
        </w:ins>
      </w:hyperlink>
      <w:ins w:id="113" w:author="Jeremie Fant" w:date="2024-09-11T15:42:00Z">
        <w:r>
          <w:rPr>
            <w:rFonts w:cs="Calibri" w:ascii="Calibri" w:hAnsi="Calibri" w:asciiTheme="majorHAnsi" w:cstheme="majorHAnsi" w:hAnsiTheme="majorHAnsi"/>
          </w:rPr>
          <w:t xml:space="preserve">), and the open source command line tools </w:t>
        </w:r>
      </w:ins>
      <w:hyperlink r:id="rId14">
        <w:ins w:id="114" w:author="Jeremie Fant" w:date="2024-09-11T15:42:00Z">
          <w:r>
            <w:rPr>
              <w:rStyle w:val="InternetLink"/>
              <w:rFonts w:cs="Calibri" w:ascii="Calibri" w:hAnsi="Calibri" w:asciiTheme="majorHAnsi" w:cstheme="majorHAnsi" w:hAnsiTheme="majorHAnsi"/>
            </w:rPr>
            <w:t>pdfjam</w:t>
          </w:r>
        </w:ins>
      </w:hyperlink>
      <w:ins w:id="115" w:author="Jeremie Fant" w:date="2024-09-11T15:42:00Z">
        <w:r>
          <w:rPr>
            <w:rFonts w:cs="Calibri" w:ascii="Calibri" w:hAnsi="Calibri" w:asciiTheme="majorHAnsi" w:cstheme="majorHAnsi" w:hAnsiTheme="majorHAnsi"/>
          </w:rPr>
          <w:t xml:space="preserve"> and </w:t>
        </w:r>
      </w:ins>
      <w:hyperlink r:id="rId15">
        <w:ins w:id="116" w:author="Jeremie Fant" w:date="2024-09-11T15:42:00Z">
          <w:r>
            <w:rPr>
              <w:rStyle w:val="InternetLink"/>
              <w:rFonts w:cs="Calibri" w:ascii="Calibri" w:hAnsi="Calibri" w:asciiTheme="majorHAnsi" w:cstheme="majorHAnsi" w:hAnsiTheme="majorHAnsi"/>
            </w:rPr>
            <w:t>pdftk</w:t>
          </w:r>
        </w:ins>
      </w:hyperlink>
      <w:ins w:id="117" w:author="Jeremie Fant" w:date="2024-09-11T15:42:00Z">
        <w:r>
          <w:rPr>
            <w:rFonts w:cs="Calibri" w:ascii="Calibri" w:hAnsi="Calibri" w:asciiTheme="majorHAnsi" w:cstheme="majorHAnsi" w:hAnsiTheme="majorHAnsi"/>
          </w:rPr>
          <w:t>. While these steps are run through a shell scripting language like bash, we have wrapped them in R functions which bypass the need to enter the commands directly into a terminal. Several commands in BarnebyLives require the output from previous functions, and a workflow which satisfies these requirements is presented in Figure 1.</w:t>
        </w:r>
      </w:ins>
    </w:p>
    <w:p>
      <w:pPr>
        <w:pStyle w:val="Heading3"/>
        <w:spacing w:lineRule="auto" w:line="360"/>
        <w:rPr>
          <w:rFonts w:cs="Calibri" w:cstheme="majorHAnsi"/>
        </w:rPr>
      </w:pPr>
      <w:bookmarkStart w:id="2" w:name="herbarium-collections"/>
      <w:bookmarkEnd w:id="2"/>
      <w:r>
        <w:rPr>
          <w:rFonts w:cs="Calibri" w:cstheme="majorHAnsi"/>
        </w:rPr>
        <w:t>Herbarium Collections</w:t>
      </w:r>
    </w:p>
    <w:p>
      <w:pPr>
        <w:pStyle w:val="FirstParagraph"/>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 xml:space="preserve">The package was released into beta testing using the primary authors collections from 2023. The testing of the package within this manuscript was performed using a subset of their collections from 2018-2022, </w:t>
      </w:r>
      <w:r>
        <w:rPr>
          <w:rFonts w:cs="Calibri" w:ascii="Calibri" w:hAnsi="Calibri" w:asciiTheme="majorHAnsi" w:cstheme="majorHAnsi" w:hAnsiTheme="majorHAnsi"/>
          <w:i/>
          <w:iCs/>
        </w:rPr>
        <w:t>all</w:t>
      </w:r>
      <w:r>
        <w:rPr>
          <w:rFonts w:cs="Calibri" w:ascii="Calibri" w:hAnsi="Calibri" w:asciiTheme="majorHAnsi" w:cstheme="majorHAnsi" w:hAnsiTheme="majorHAnsi"/>
        </w:rPr>
        <w:t xml:space="preserve"> of which are un-accessioned. Only collections which had identifications to the level of species or lower, and transcribed collection dates and coordinates were used. This results in a data set of 819 records for testing, from 204 sites located across Western North America (Figure 2). In total 615 species (with 557 sets of authors), with 66 infraspecies (22 authors) in 73 families were used for testing.</w:t>
      </w:r>
    </w:p>
    <w:p>
      <w:pPr>
        <w:pStyle w:val="TextBody"/>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BarnebyLives took roughly three minutes (192</w:t>
      </w:r>
      <w:ins w:id="119" w:author="Jeremie Fant" w:date="2024-09-11T15:42:00Z">
        <w:r>
          <w:rPr>
            <w:rFonts w:cs="Calibri" w:ascii="Calibri" w:hAnsi="Calibri" w:asciiTheme="majorHAnsi" w:cstheme="majorHAnsi" w:hAnsiTheme="majorHAnsi"/>
          </w:rPr>
          <w:t xml:space="preserve"> sec</w:t>
        </w:r>
      </w:ins>
      <w:del w:id="120" w:author="Jeremie Fant" w:date="2024-09-11T15:42:00Z">
        <w:r>
          <w:rPr>
            <w:rFonts w:cs="Calibri" w:ascii="Calibri" w:hAnsi="Calibri" w:asciiTheme="majorHAnsi" w:cstheme="majorHAnsi" w:hAnsiTheme="majorHAnsi"/>
          </w:rPr>
          <w:delText>.424s</w:delText>
        </w:r>
      </w:del>
      <w:r>
        <w:rPr>
          <w:rFonts w:cs="Calibri" w:ascii="Calibri" w:hAnsi="Calibri" w:asciiTheme="majorHAnsi" w:cstheme="majorHAnsi" w:hAnsiTheme="majorHAnsi"/>
        </w:rPr>
        <w:t>) to run all local steps, and roughly twelve minutes (703</w:t>
      </w:r>
      <w:ins w:id="121" w:author="Jeremie Fant" w:date="2024-09-11T15:42:00Z">
        <w:r>
          <w:rPr>
            <w:rFonts w:cs="Calibri" w:ascii="Calibri" w:hAnsi="Calibri" w:asciiTheme="majorHAnsi" w:cstheme="majorHAnsi" w:hAnsiTheme="majorHAnsi"/>
          </w:rPr>
          <w:t xml:space="preserve"> sec</w:t>
        </w:r>
      </w:ins>
      <w:del w:id="122" w:author="Jeremie Fant" w:date="2024-09-11T15:42:00Z">
        <w:r>
          <w:rPr>
            <w:rFonts w:cs="Calibri" w:ascii="Calibri" w:hAnsi="Calibri" w:asciiTheme="majorHAnsi" w:cstheme="majorHAnsi" w:hAnsiTheme="majorHAnsi"/>
          </w:rPr>
          <w:delText>.167s</w:delText>
        </w:r>
      </w:del>
      <w:r>
        <w:rPr>
          <w:rFonts w:cs="Calibri" w:ascii="Calibri" w:hAnsi="Calibri" w:asciiTheme="majorHAnsi" w:cstheme="majorHAnsi" w:hAnsiTheme="majorHAnsi"/>
        </w:rPr>
        <w:t>) to search Plants of the World Online, and 73</w:t>
      </w:r>
      <w:ins w:id="123" w:author="Jeremie Fant" w:date="2024-09-11T15:42:00Z">
        <w:r>
          <w:rPr>
            <w:rFonts w:cs="Calibri" w:ascii="Calibri" w:hAnsi="Calibri" w:asciiTheme="majorHAnsi" w:cstheme="majorHAnsi" w:hAnsiTheme="majorHAnsi"/>
          </w:rPr>
          <w:t xml:space="preserve"> sec </w:t>
        </w:r>
      </w:ins>
      <w:del w:id="124" w:author="Jeremie Fant" w:date="2024-09-11T15:42:00Z">
        <w:r>
          <w:rPr>
            <w:rFonts w:cs="Calibri" w:ascii="Calibri" w:hAnsi="Calibri" w:asciiTheme="majorHAnsi" w:cstheme="majorHAnsi" w:hAnsiTheme="majorHAnsi"/>
          </w:rPr>
          <w:delText xml:space="preserve">.73s </w:delText>
        </w:r>
      </w:del>
      <w:r>
        <w:rPr>
          <w:rFonts w:cs="Calibri" w:ascii="Calibri" w:hAnsi="Calibri" w:asciiTheme="majorHAnsi" w:cstheme="majorHAnsi" w:hAnsiTheme="majorHAnsi"/>
        </w:rPr>
        <w:t>to search Google Maps and write directions to sites. Most of the local run time is attributable to the spatial (176</w:t>
      </w:r>
      <w:ins w:id="125" w:author="Jeremie Fant" w:date="2024-09-11T15:42:00Z">
        <w:r>
          <w:rPr>
            <w:rFonts w:cs="Calibri" w:ascii="Calibri" w:hAnsi="Calibri" w:asciiTheme="majorHAnsi" w:cstheme="majorHAnsi" w:hAnsiTheme="majorHAnsi"/>
          </w:rPr>
          <w:t xml:space="preserve"> sec</w:t>
        </w:r>
      </w:ins>
      <w:del w:id="126" w:author="Jeremie Fant" w:date="2024-09-11T15:42:00Z">
        <w:r>
          <w:rPr>
            <w:rFonts w:cs="Calibri" w:ascii="Calibri" w:hAnsi="Calibri" w:asciiTheme="majorHAnsi" w:cstheme="majorHAnsi" w:hAnsiTheme="majorHAnsi"/>
          </w:rPr>
          <w:delText>.162s</w:delText>
        </w:r>
      </w:del>
      <w:r>
        <w:rPr>
          <w:rFonts w:cs="Calibri" w:ascii="Calibri" w:hAnsi="Calibri" w:asciiTheme="majorHAnsi" w:cstheme="majorHAnsi" w:hAnsiTheme="majorHAnsi"/>
        </w:rPr>
        <w:t>), and taxonomic operations (14</w:t>
      </w:r>
      <w:ins w:id="127" w:author="Jeremie Fant" w:date="2024-09-11T15:42:00Z">
        <w:r>
          <w:rPr>
            <w:rFonts w:cs="Calibri" w:ascii="Calibri" w:hAnsi="Calibri" w:asciiTheme="majorHAnsi" w:cstheme="majorHAnsi" w:hAnsiTheme="majorHAnsi"/>
          </w:rPr>
          <w:t xml:space="preserve"> sec</w:t>
        </w:r>
      </w:ins>
      <w:del w:id="128" w:author="Jeremie Fant" w:date="2024-09-11T15:42:00Z">
        <w:r>
          <w:rPr>
            <w:rFonts w:cs="Calibri" w:ascii="Calibri" w:hAnsi="Calibri" w:asciiTheme="majorHAnsi" w:cstheme="majorHAnsi" w:hAnsiTheme="majorHAnsi"/>
          </w:rPr>
          <w:delText>.733s</w:delText>
        </w:r>
      </w:del>
      <w:r>
        <w:rPr>
          <w:rFonts w:cs="Calibri" w:ascii="Calibri" w:hAnsi="Calibri" w:asciiTheme="majorHAnsi" w:cstheme="majorHAnsi" w:hAnsiTheme="majorHAnsi"/>
        </w:rPr>
        <w:t>), while formatting data for labels took 1.</w:t>
      </w:r>
      <w:ins w:id="129" w:author="Jeremie Fant" w:date="2024-09-11T15:42:00Z">
        <w:r>
          <w:rPr>
            <w:rFonts w:cs="Calibri" w:ascii="Calibri" w:hAnsi="Calibri" w:asciiTheme="majorHAnsi" w:cstheme="majorHAnsi" w:hAnsiTheme="majorHAnsi"/>
          </w:rPr>
          <w:t>5 sec</w:t>
        </w:r>
      </w:ins>
      <w:del w:id="130" w:author="Jeremie Fant" w:date="2024-09-11T15:42:00Z">
        <w:r>
          <w:rPr>
            <w:rFonts w:cs="Calibri" w:ascii="Calibri" w:hAnsi="Calibri" w:asciiTheme="majorHAnsi" w:cstheme="majorHAnsi" w:hAnsiTheme="majorHAnsi"/>
          </w:rPr>
          <w:delText>529s</w:delText>
        </w:r>
      </w:del>
      <w:r>
        <w:rPr>
          <w:rFonts w:cs="Calibri" w:ascii="Calibri" w:hAnsi="Calibri" w:asciiTheme="majorHAnsi" w:cstheme="majorHAnsi" w:hAnsiTheme="majorHAnsi"/>
        </w:rPr>
        <w:t xml:space="preserve">. The spell check operation of the scientific name accounted for </w:t>
      </w:r>
      <w:ins w:id="131" w:author="Jeremie Fant" w:date="2024-09-11T15:42:00Z">
        <w:r>
          <w:rPr>
            <w:rFonts w:cs="Calibri" w:ascii="Calibri" w:hAnsi="Calibri" w:asciiTheme="majorHAnsi" w:cstheme="majorHAnsi" w:hAnsiTheme="majorHAnsi"/>
          </w:rPr>
          <w:t xml:space="preserve">most </w:t>
        </w:r>
      </w:ins>
      <w:del w:id="132" w:author="Jeremie Fant" w:date="2024-09-11T15:42:00Z">
        <w:r>
          <w:rPr>
            <w:rFonts w:cs="Calibri" w:ascii="Calibri" w:hAnsi="Calibri" w:asciiTheme="majorHAnsi" w:cstheme="majorHAnsi" w:hAnsiTheme="majorHAnsi"/>
          </w:rPr>
          <w:delText xml:space="preserve">nearly all </w:delText>
        </w:r>
      </w:del>
      <w:r>
        <w:rPr>
          <w:rFonts w:cs="Calibri" w:ascii="Calibri" w:hAnsi="Calibri" w:asciiTheme="majorHAnsi" w:cstheme="majorHAnsi" w:hAnsiTheme="majorHAnsi"/>
        </w:rPr>
        <w:t>of the time (14.</w:t>
      </w:r>
      <w:ins w:id="133" w:author="Jeremie Fant" w:date="2024-09-11T15:42:00Z">
        <w:r>
          <w:rPr>
            <w:rFonts w:cs="Calibri" w:ascii="Calibri" w:hAnsi="Calibri" w:asciiTheme="majorHAnsi" w:cstheme="majorHAnsi" w:hAnsiTheme="majorHAnsi"/>
          </w:rPr>
          <w:t>5 sec</w:t>
        </w:r>
      </w:ins>
      <w:del w:id="134" w:author="Jeremie Fant" w:date="2024-09-11T15:42:00Z">
        <w:r>
          <w:rPr>
            <w:rFonts w:cs="Calibri" w:ascii="Calibri" w:hAnsi="Calibri" w:asciiTheme="majorHAnsi" w:cstheme="majorHAnsi" w:hAnsiTheme="majorHAnsi"/>
          </w:rPr>
          <w:delText>506s</w:delText>
        </w:r>
      </w:del>
      <w:r>
        <w:rPr>
          <w:rFonts w:cs="Calibri" w:ascii="Calibri" w:hAnsi="Calibri" w:asciiTheme="majorHAnsi" w:cstheme="majorHAnsi" w:hAnsiTheme="majorHAnsi"/>
        </w:rPr>
        <w:t>) spent performing local taxonomic operations. The generation of labels consumed around seven minutes (424</w:t>
      </w:r>
      <w:ins w:id="135" w:author="Jeremie Fant" w:date="2024-09-11T15:42:00Z">
        <w:r>
          <w:rPr>
            <w:rFonts w:cs="Calibri" w:ascii="Calibri" w:hAnsi="Calibri" w:asciiTheme="majorHAnsi" w:cstheme="majorHAnsi" w:hAnsiTheme="majorHAnsi"/>
          </w:rPr>
          <w:t xml:space="preserve"> sec</w:t>
        </w:r>
      </w:ins>
      <w:del w:id="136" w:author="Jeremie Fant" w:date="2024-09-11T15:42:00Z">
        <w:r>
          <w:rPr>
            <w:rFonts w:cs="Calibri" w:ascii="Calibri" w:hAnsi="Calibri" w:asciiTheme="majorHAnsi" w:cstheme="majorHAnsi" w:hAnsiTheme="majorHAnsi"/>
          </w:rPr>
          <w:delText>.042s</w:delText>
        </w:r>
      </w:del>
      <w:r>
        <w:rPr>
          <w:rFonts w:cs="Calibri" w:ascii="Calibri" w:hAnsi="Calibri" w:asciiTheme="majorHAnsi" w:cstheme="majorHAnsi" w:hAnsiTheme="majorHAnsi"/>
        </w:rPr>
        <w:t>) for the rendering, 50.</w:t>
      </w:r>
      <w:ins w:id="137" w:author="Jeremie Fant" w:date="2024-09-11T15:42:00Z">
        <w:r>
          <w:rPr>
            <w:rFonts w:cs="Calibri" w:ascii="Calibri" w:hAnsi="Calibri" w:asciiTheme="majorHAnsi" w:cstheme="majorHAnsi" w:hAnsiTheme="majorHAnsi"/>
          </w:rPr>
          <w:t xml:space="preserve">5 sec </w:t>
        </w:r>
      </w:ins>
      <w:del w:id="138" w:author="Jeremie Fant" w:date="2024-09-11T15:42:00Z">
        <w:r>
          <w:rPr>
            <w:rFonts w:cs="Calibri" w:ascii="Calibri" w:hAnsi="Calibri" w:asciiTheme="majorHAnsi" w:cstheme="majorHAnsi" w:hAnsiTheme="majorHAnsi"/>
          </w:rPr>
          <w:delText xml:space="preserve">54s </w:delText>
        </w:r>
      </w:del>
      <w:r>
        <w:rPr>
          <w:rFonts w:cs="Calibri" w:ascii="Calibri" w:hAnsi="Calibri" w:asciiTheme="majorHAnsi" w:cstheme="majorHAnsi" w:hAnsiTheme="majorHAnsi"/>
        </w:rPr>
        <w:t xml:space="preserve">to combine individual labels four per single sheet of landscape orientated paper, and </w:t>
      </w:r>
      <w:ins w:id="139" w:author="Jeremie Fant" w:date="2024-09-11T15:42:00Z">
        <w:r>
          <w:rPr>
            <w:rFonts w:cs="Calibri" w:ascii="Calibri" w:hAnsi="Calibri" w:asciiTheme="majorHAnsi" w:cstheme="majorHAnsi" w:hAnsiTheme="majorHAnsi"/>
          </w:rPr>
          <w:t xml:space="preserve">3 sec </w:t>
        </w:r>
      </w:ins>
      <w:del w:id="140" w:author="Jeremie Fant" w:date="2024-09-11T15:42:00Z">
        <w:r>
          <w:rPr>
            <w:rFonts w:cs="Calibri" w:ascii="Calibri" w:hAnsi="Calibri" w:asciiTheme="majorHAnsi" w:cstheme="majorHAnsi" w:hAnsiTheme="majorHAnsi"/>
          </w:rPr>
          <w:delText xml:space="preserve">2.97s </w:delText>
        </w:r>
      </w:del>
      <w:r>
        <w:rPr>
          <w:rFonts w:cs="Calibri" w:ascii="Calibri" w:hAnsi="Calibri" w:asciiTheme="majorHAnsi" w:cstheme="majorHAnsi" w:hAnsiTheme="majorHAnsi"/>
        </w:rPr>
        <w:t>to combine the 205 sheets to a single Portable Document Format (PDF).</w:t>
      </w:r>
      <w:ins w:id="141" w:author="Jeremie Fant" w:date="2024-09-11T15:42:00Z">
        <w:r>
          <w:rPr>
            <w:rFonts w:cs="Calibri" w:ascii="Calibri" w:hAnsi="Calibri" w:asciiTheme="majorHAnsi" w:cstheme="majorHAnsi" w:hAnsiTheme="majorHAnsi"/>
          </w:rPr>
          <w:t xml:space="preserve"> </w:t>
        </w:r>
      </w:ins>
      <w:del w:id="142" w:author="Jeremie Fant" w:date="2024-09-11T15:42:00Z">
        <w:r>
          <w:rPr>
            <w:rFonts w:cs="Calibri" w:ascii="Calibri" w:hAnsi="Calibri" w:asciiTheme="majorHAnsi" w:cstheme="majorHAnsi" w:hAnsiTheme="majorHAnsi"/>
          </w:rPr>
          <w:br/>
        </w:r>
      </w:del>
      <w:r>
        <w:rPr>
          <w:rFonts w:cs="Calibri" w:ascii="Calibri" w:hAnsi="Calibri" w:asciiTheme="majorHAnsi" w:cstheme="majorHAnsi" w:hAnsiTheme="majorHAnsi"/>
        </w:rPr>
        <w:t>The total computer run time for processing these 819 specimens was 16 minutes.</w:t>
      </w:r>
    </w:p>
    <w:p>
      <w:pPr>
        <w:pStyle w:val="Heading2"/>
        <w:spacing w:lineRule="auto" w:line="360"/>
        <w:rPr>
          <w:rFonts w:cs="Calibri" w:cstheme="majorHAnsi"/>
          <w:sz w:val="24"/>
          <w:szCs w:val="24"/>
        </w:rPr>
      </w:pPr>
      <w:bookmarkStart w:id="3" w:name="usage"/>
      <w:bookmarkStart w:id="4" w:name="herbarium-collections"/>
      <w:bookmarkStart w:id="5" w:name="results"/>
      <w:bookmarkEnd w:id="3"/>
      <w:bookmarkEnd w:id="4"/>
      <w:bookmarkEnd w:id="5"/>
      <w:r>
        <w:rPr>
          <w:rFonts w:cs="Calibri" w:cstheme="majorHAnsi"/>
          <w:sz w:val="24"/>
          <w:szCs w:val="24"/>
        </w:rPr>
        <w:t>RESULTS</w:t>
      </w:r>
    </w:p>
    <w:p>
      <w:pPr>
        <w:pStyle w:val="FirstParagraph"/>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Even on data which had been manually cleaned and error-checked by a human several times BarnebyLives was able to reduce transcription errors, identify typos, make nomenclature suggestions, and reformat text elements for downstream use. While none of the 73 families were misspelled, BarnebyLives made 24 suggestions on naming, identified 16 typos, identified 2 instances where an incorrect family was entered, and 0 instances where an outdated circumscription was applied. At the level of family BarnebyLives flagged 6 records where the author follows an alternative taxonomy, and flagged 0 records in error.</w:t>
      </w:r>
    </w:p>
    <w:p>
      <w:pPr>
        <w:pStyle w:val="TextBody"/>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In the 292 genera analysed BarnebyLives identified 57 discrepancies at the level of genus between user submitted and processed data. In 36 of these instances the user supplied an outdated name (20 unique genera)</w:t>
      </w:r>
      <w:ins w:id="143" w:author="Jeremie Fant" w:date="2024-09-11T15:42:00Z">
        <w:r>
          <w:rPr>
            <w:rFonts w:cs="Calibri" w:ascii="Calibri" w:hAnsi="Calibri" w:asciiTheme="majorHAnsi" w:cstheme="majorHAnsi" w:hAnsiTheme="majorHAnsi"/>
          </w:rPr>
          <w:t>,</w:t>
        </w:r>
      </w:ins>
      <w:del w:id="144" w:author="Jeremie Fant" w:date="2024-09-11T15:42:00Z">
        <w:r>
          <w:rPr>
            <w:rFonts w:cs="Calibri" w:ascii="Calibri" w:hAnsi="Calibri" w:asciiTheme="majorHAnsi" w:cstheme="majorHAnsi" w:hAnsiTheme="majorHAnsi"/>
          </w:rPr>
          <w:delText>. BL</w:delText>
        </w:r>
      </w:del>
      <w:r>
        <w:rPr>
          <w:rFonts w:cs="Calibri" w:ascii="Calibri" w:hAnsi="Calibri" w:asciiTheme="majorHAnsi" w:cstheme="majorHAnsi" w:hAnsiTheme="majorHAnsi"/>
        </w:rPr>
        <w:t xml:space="preserve"> flagged 5 records where the author follows an alternative taxonomy (3 genera total), and flagged 0 records in error.</w:t>
      </w:r>
    </w:p>
    <w:p>
      <w:pPr>
        <w:pStyle w:val="TextBody"/>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Of the 819 species analysed (615 distinct species) BarnebyLives flagged 55 records</w:t>
      </w:r>
      <w:ins w:id="145" w:author="Jeremie Fant" w:date="2024-09-11T15:42:00Z">
        <w:r>
          <w:rPr>
            <w:rFonts w:cs="Calibri" w:ascii="Calibri" w:hAnsi="Calibri" w:asciiTheme="majorHAnsi" w:cstheme="majorHAnsi" w:hAnsiTheme="majorHAnsi"/>
          </w:rPr>
          <w:t xml:space="preserve">, and detected 28 </w:t>
        </w:r>
      </w:ins>
      <w:del w:id="146" w:author="Jeremie Fant" w:date="2024-09-11T15:42:00Z">
        <w:r>
          <w:rPr>
            <w:rFonts w:cs="Calibri" w:ascii="Calibri" w:hAnsi="Calibri" w:asciiTheme="majorHAnsi" w:cstheme="majorHAnsi" w:hAnsiTheme="majorHAnsi"/>
          </w:rPr>
          <w:delText xml:space="preserve">. BL 28 detected </w:delText>
        </w:r>
      </w:del>
      <w:r>
        <w:rPr>
          <w:rFonts w:cs="Calibri" w:ascii="Calibri" w:hAnsi="Calibri" w:asciiTheme="majorHAnsi" w:cstheme="majorHAnsi" w:hAnsiTheme="majorHAnsi"/>
        </w:rPr>
        <w:t xml:space="preserve">instances of misspelled epithets (28 unique species). In 15 of these instances the user supplied an outdated name (15 unique species). </w:t>
      </w:r>
      <w:ins w:id="147" w:author="Jeremie Fant" w:date="2024-09-11T15:42:00Z">
        <w:r>
          <w:rPr>
            <w:rFonts w:cs="Calibri" w:ascii="Calibri" w:hAnsi="Calibri" w:asciiTheme="majorHAnsi" w:cstheme="majorHAnsi" w:hAnsiTheme="majorHAnsi"/>
          </w:rPr>
          <w:t>It also</w:t>
        </w:r>
      </w:ins>
      <w:del w:id="148" w:author="Jeremie Fant" w:date="2024-09-11T15:42:00Z">
        <w:r>
          <w:rPr>
            <w:rFonts w:cs="Calibri" w:ascii="Calibri" w:hAnsi="Calibri" w:asciiTheme="majorHAnsi" w:cstheme="majorHAnsi" w:hAnsiTheme="majorHAnsi"/>
          </w:rPr>
          <w:delText>BL</w:delText>
        </w:r>
      </w:del>
      <w:r>
        <w:rPr>
          <w:rFonts w:cs="Calibri" w:ascii="Calibri" w:hAnsi="Calibri" w:asciiTheme="majorHAnsi" w:cstheme="majorHAnsi" w:hAnsiTheme="majorHAnsi"/>
        </w:rPr>
        <w:t xml:space="preserve"> flagged 2 records where the author follows an alternative taxonomy (2 unique species), and flagged 9 records in error. The final record was an egregious error where the order of the specific epithet and the genus name.</w:t>
      </w:r>
    </w:p>
    <w:p>
      <w:pPr>
        <w:pStyle w:val="TextBody"/>
        <w:spacing w:lineRule="auto" w:line="360"/>
        <w:rPr>
          <w:rFonts w:ascii="Calibri" w:hAnsi="Calibri" w:cs="Calibri" w:asciiTheme="majorHAnsi" w:cstheme="majorHAnsi" w:hAnsiTheme="majorHAnsi"/>
        </w:rPr>
      </w:pPr>
      <w:r>
        <w:rPr>
          <w:rFonts w:cs="Calibri" w:ascii="Calibri" w:hAnsi="Calibri" w:asciiTheme="majorHAnsi" w:cstheme="majorHAnsi" w:hAnsiTheme="majorHAnsi"/>
          <w:i/>
          <w:iCs/>
          <w:highlight w:val="yellow"/>
        </w:rPr>
        <w:t>The number of author abbreviations which were not in the appropriate format were XX (% percent), in nearly</w:t>
      </w:r>
      <w:r>
        <w:rPr>
          <w:rFonts w:cs="Calibri" w:ascii="Calibri" w:hAnsi="Calibri" w:asciiTheme="majorHAnsi" w:cstheme="majorHAnsi" w:hAnsiTheme="majorHAnsi"/>
          <w:i/>
          <w:iCs/>
        </w:rPr>
        <w:t xml:space="preserve"> all cases the presence or absence of a period were the issue.</w:t>
      </w:r>
      <w:r>
        <w:rPr>
          <w:rFonts w:cs="Calibri" w:ascii="Calibri" w:hAnsi="Calibri" w:asciiTheme="majorHAnsi" w:cstheme="majorHAnsi" w:hAnsiTheme="majorHAnsi"/>
        </w:rPr>
        <w:t xml:space="preserve"> 5 records were appropriately flagged for issues with auto fill increment of the longitude value, and 3 records were also auto-flagged for increases in latitude values (% of records).</w:t>
      </w:r>
    </w:p>
    <w:p>
      <w:pPr>
        <w:pStyle w:val="Heading1"/>
        <w:spacing w:lineRule="auto" w:line="360"/>
        <w:rPr>
          <w:rFonts w:cs="Calibri" w:cstheme="majorHAnsi"/>
          <w:sz w:val="24"/>
          <w:szCs w:val="24"/>
        </w:rPr>
      </w:pPr>
      <w:bookmarkStart w:id="6" w:name="methods-and-results"/>
      <w:bookmarkStart w:id="7" w:name="results"/>
      <w:bookmarkStart w:id="8" w:name="discussion"/>
      <w:bookmarkEnd w:id="6"/>
      <w:bookmarkEnd w:id="7"/>
      <w:bookmarkEnd w:id="8"/>
      <w:r>
        <w:rPr>
          <w:rFonts w:cs="Calibri" w:cstheme="majorHAnsi"/>
          <w:sz w:val="24"/>
          <w:szCs w:val="24"/>
        </w:rPr>
        <w:t>DISCUSSION</w:t>
      </w:r>
    </w:p>
    <w:p>
      <w:pPr>
        <w:pStyle w:val="FirstParagraph"/>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While numerous tools have been developed for cleaning of existing herbarium and museum records, few help with ensuring that the entered data are accurate (Patten et al. (</w:t>
      </w:r>
      <w:hyperlink w:anchor="ref-patten2024geographic">
        <w:r>
          <w:rPr>
            <w:rStyle w:val="InternetLink"/>
            <w:rFonts w:cs="Calibri" w:ascii="Calibri" w:hAnsi="Calibri" w:asciiTheme="majorHAnsi" w:cstheme="majorHAnsi" w:hAnsiTheme="majorHAnsi"/>
          </w:rPr>
          <w:t>2024</w:t>
        </w:r>
      </w:hyperlink>
      <w:r>
        <w:rPr>
          <w:rFonts w:cs="Calibri" w:ascii="Calibri" w:hAnsi="Calibri" w:asciiTheme="majorHAnsi" w:cstheme="majorHAnsi" w:hAnsiTheme="majorHAnsi"/>
        </w:rPr>
        <w:t>)). We argue that the original collectors are the most qualified individuals to perform quality control checks, and BarnebyLives allows them to do so in a relatively fast and streamlined format. By utilizing both R and LaTeX, and having publicly available source code on Github, this program allows most users immediate familiarity with the system for troubleshooting issues, and implementing upgrades and modifications on project branches.</w:t>
      </w:r>
    </w:p>
    <w:p>
      <w:pPr>
        <w:pStyle w:val="TextBody"/>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Accessioning often times relies on the use of the Office Suite of programs, and may utilize other costly software, such as ArcPro, or Adobe Acrobat. While BarnebyLives does not have it’s own graphic user interface, the functionality of commonly used Interactive Development Environments (IDE’s), such as Rstudio and VisualStudio (VS) Code, now offer functionality to readily view and filter data sets using familiar spreadsheet like formats.</w:t>
      </w:r>
    </w:p>
    <w:p>
      <w:pPr>
        <w:pStyle w:val="TextBody"/>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 xml:space="preserve">LaTeX offers well documented and detailed functionality for customizing labels for individuals and institutions. Anecdotally, using </w:t>
      </w:r>
      <w:ins w:id="149" w:author="Jeremie Fant" w:date="2024-09-11T15:42:00Z">
        <w:r>
          <w:rPr>
            <w:rFonts w:cs="Calibri" w:ascii="Calibri" w:hAnsi="Calibri" w:asciiTheme="majorHAnsi" w:cstheme="majorHAnsi" w:hAnsiTheme="majorHAnsi"/>
          </w:rPr>
          <w:t>its</w:t>
        </w:r>
      </w:ins>
      <w:del w:id="150" w:author="Jeremie Fant" w:date="2024-09-11T15:42:00Z">
        <w:r>
          <w:rPr>
            <w:rFonts w:cs="Calibri" w:ascii="Calibri" w:hAnsi="Calibri" w:asciiTheme="majorHAnsi" w:cstheme="majorHAnsi" w:hAnsiTheme="majorHAnsi"/>
          </w:rPr>
          <w:delText>it’s</w:delText>
        </w:r>
      </w:del>
      <w:r>
        <w:rPr>
          <w:rFonts w:cs="Calibri" w:ascii="Calibri" w:hAnsi="Calibri" w:asciiTheme="majorHAnsi" w:cstheme="majorHAnsi" w:hAnsiTheme="majorHAnsi"/>
        </w:rPr>
        <w:t xml:space="preserve"> default settings it is able to produce more </w:t>
      </w:r>
      <w:ins w:id="151" w:author="Jeremie Fant" w:date="2024-09-11T15:42:00Z">
        <w:r>
          <w:rPr>
            <w:rFonts w:cs="Calibri" w:ascii="Calibri" w:hAnsi="Calibri" w:asciiTheme="majorHAnsi" w:cstheme="majorHAnsi" w:hAnsiTheme="majorHAnsi"/>
          </w:rPr>
          <w:t>aesthetically</w:t>
        </w:r>
      </w:ins>
      <w:del w:id="152" w:author="Jeremie Fant" w:date="2024-09-11T15:42:00Z">
        <w:r>
          <w:rPr>
            <w:rFonts w:cs="Calibri" w:ascii="Calibri" w:hAnsi="Calibri" w:asciiTheme="majorHAnsi" w:cstheme="majorHAnsi" w:hAnsiTheme="majorHAnsi"/>
          </w:rPr>
          <w:delText>aestheticall</w:delText>
        </w:r>
      </w:del>
      <w:r>
        <w:rPr>
          <w:rFonts w:cs="Calibri" w:ascii="Calibri" w:hAnsi="Calibri" w:asciiTheme="majorHAnsi" w:cstheme="majorHAnsi" w:hAnsiTheme="majorHAnsi"/>
        </w:rPr>
        <w:t xml:space="preserve"> pleasing results than the typical word processors. Very good documentation of LaTeX capabilities </w:t>
      </w:r>
      <w:ins w:id="153" w:author="Jeremie Fant" w:date="2024-09-11T15:42:00Z">
        <w:r>
          <w:rPr>
            <w:rFonts w:cs="Calibri" w:ascii="Calibri" w:hAnsi="Calibri" w:asciiTheme="majorHAnsi" w:cstheme="majorHAnsi" w:hAnsiTheme="majorHAnsi"/>
          </w:rPr>
          <w:t>is</w:t>
        </w:r>
      </w:ins>
      <w:del w:id="154" w:author="Jeremie Fant" w:date="2024-09-11T15:42:00Z">
        <w:r>
          <w:rPr>
            <w:rFonts w:cs="Calibri" w:ascii="Calibri" w:hAnsi="Calibri" w:asciiTheme="majorHAnsi" w:cstheme="majorHAnsi" w:hAnsiTheme="majorHAnsi"/>
          </w:rPr>
          <w:delText>are</w:delText>
        </w:r>
      </w:del>
      <w:r>
        <w:rPr>
          <w:rFonts w:cs="Calibri" w:ascii="Calibri" w:hAnsi="Calibri" w:asciiTheme="majorHAnsi" w:cstheme="majorHAnsi" w:hAnsiTheme="majorHAnsi"/>
        </w:rPr>
        <w:t xml:space="preserve"> offered in multiple areas for instance via the </w:t>
      </w:r>
      <w:hyperlink r:id="rId16">
        <w:r>
          <w:rPr>
            <w:rStyle w:val="InternetLink"/>
            <w:rFonts w:cs="Calibri" w:ascii="Calibri" w:hAnsi="Calibri" w:asciiTheme="majorHAnsi" w:cstheme="majorHAnsi" w:hAnsiTheme="majorHAnsi"/>
          </w:rPr>
          <w:t>Overleaf</w:t>
        </w:r>
      </w:hyperlink>
      <w:r>
        <w:rPr>
          <w:rFonts w:cs="Calibri" w:ascii="Calibri" w:hAnsi="Calibri" w:asciiTheme="majorHAnsi" w:cstheme="majorHAnsi" w:hAnsiTheme="majorHAnsi"/>
        </w:rPr>
        <w:t>) project.</w:t>
      </w:r>
    </w:p>
    <w:p>
      <w:pPr>
        <w:pStyle w:val="Heading1"/>
        <w:spacing w:lineRule="auto" w:line="360"/>
        <w:rPr>
          <w:rFonts w:cs="Calibri" w:cstheme="majorHAnsi"/>
          <w:sz w:val="24"/>
          <w:szCs w:val="24"/>
        </w:rPr>
      </w:pPr>
      <w:bookmarkStart w:id="9" w:name="discussion"/>
      <w:bookmarkStart w:id="10" w:name="conclusions"/>
      <w:bookmarkEnd w:id="9"/>
      <w:bookmarkEnd w:id="10"/>
      <w:r>
        <w:rPr>
          <w:rFonts w:cs="Calibri" w:cstheme="majorHAnsi"/>
          <w:sz w:val="24"/>
          <w:szCs w:val="24"/>
        </w:rPr>
        <w:t>CONCLUSIONS</w:t>
      </w:r>
    </w:p>
    <w:p>
      <w:pPr>
        <w:pStyle w:val="FirstParagraph"/>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 xml:space="preserve">BarnebyLives is an R package which </w:t>
      </w:r>
      <w:ins w:id="155" w:author="Jeremie Fant" w:date="2024-09-11T15:42:00Z">
        <w:r>
          <w:rPr>
            <w:rFonts w:cs="Calibri" w:ascii="Calibri" w:hAnsi="Calibri" w:asciiTheme="majorHAnsi" w:cstheme="majorHAnsi" w:hAnsiTheme="majorHAnsi"/>
          </w:rPr>
          <w:t xml:space="preserve">can </w:t>
        </w:r>
      </w:ins>
      <w:del w:id="156" w:author="Jeremie Fant" w:date="2024-09-11T15:42:00Z">
        <w:r>
          <w:rPr>
            <w:rFonts w:cs="Calibri" w:ascii="Calibri" w:hAnsi="Calibri" w:asciiTheme="majorHAnsi" w:cstheme="majorHAnsi" w:hAnsiTheme="majorHAnsi"/>
          </w:rPr>
          <w:delText xml:space="preserve">is able to </w:delText>
        </w:r>
      </w:del>
      <w:r>
        <w:rPr>
          <w:rFonts w:cs="Calibri" w:ascii="Calibri" w:hAnsi="Calibri" w:asciiTheme="majorHAnsi" w:cstheme="majorHAnsi" w:hAnsiTheme="majorHAnsi"/>
        </w:rPr>
        <w:t>rapidly acquire relevant geographic, and taxonomic data. It is also capable of performing specialized spell checks</w:t>
      </w:r>
      <w:del w:id="157" w:author="Jeremie Fant" w:date="2024-09-11T15:42:00Z">
        <w:r>
          <w:rPr>
            <w:rFonts w:cs="Calibri" w:ascii="Calibri" w:hAnsi="Calibri" w:asciiTheme="majorHAnsi" w:cstheme="majorHAnsi" w:hAnsiTheme="majorHAnsi"/>
          </w:rPr>
          <w:delText>,</w:delText>
        </w:r>
      </w:del>
      <w:r>
        <w:rPr>
          <w:rFonts w:cs="Calibri" w:ascii="Calibri" w:hAnsi="Calibri" w:asciiTheme="majorHAnsi" w:cstheme="majorHAnsi" w:hAnsiTheme="majorHAnsi"/>
        </w:rPr>
        <w:t xml:space="preserve"> and assorted curatorial tasks to produce both digital and analog data. The package relies on no licensed Software, such as the Microsoft suite, and is suitable for install on all major operating systems (Windows, Mac, Linux), with a small amount of use of the command line, which may be called from the Rstudio rather than a ‘traditional’ terminal.</w:t>
      </w:r>
    </w:p>
    <w:p>
      <w:pPr>
        <w:pStyle w:val="Heading1"/>
        <w:spacing w:lineRule="auto" w:line="360"/>
        <w:rPr>
          <w:rFonts w:cs="Calibri" w:cstheme="majorHAnsi"/>
          <w:sz w:val="24"/>
          <w:szCs w:val="24"/>
        </w:rPr>
      </w:pPr>
      <w:bookmarkStart w:id="11" w:name="conclusions"/>
      <w:bookmarkStart w:id="12" w:name="author-contributions"/>
      <w:bookmarkEnd w:id="11"/>
      <w:bookmarkEnd w:id="12"/>
      <w:r>
        <w:rPr>
          <w:rFonts w:cs="Calibri" w:cstheme="majorHAnsi"/>
          <w:sz w:val="24"/>
          <w:szCs w:val="24"/>
        </w:rPr>
        <w:t>AUTHOR CONTRIBUTIONS</w:t>
      </w:r>
    </w:p>
    <w:p>
      <w:pPr>
        <w:pStyle w:val="FirstParagraph"/>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The project was conceptualized by R.C.B. The program was written by R.C.B. Data collection and analysis were performed by R.C.B. R.C.B. &amp; J.B.F wrote the manuscript, and both authors approved the final version of the manuscript.</w:t>
      </w:r>
    </w:p>
    <w:p>
      <w:pPr>
        <w:pStyle w:val="Heading1"/>
        <w:spacing w:lineRule="auto" w:line="360"/>
        <w:rPr>
          <w:rFonts w:cs="Calibri" w:cstheme="majorHAnsi"/>
          <w:sz w:val="24"/>
          <w:szCs w:val="24"/>
        </w:rPr>
      </w:pPr>
      <w:bookmarkStart w:id="13" w:name="author-contributions"/>
      <w:bookmarkStart w:id="14" w:name="acknowledgements"/>
      <w:bookmarkEnd w:id="13"/>
      <w:bookmarkEnd w:id="14"/>
      <w:r>
        <w:rPr>
          <w:rFonts w:cs="Calibri" w:cstheme="majorHAnsi"/>
          <w:sz w:val="24"/>
          <w:szCs w:val="24"/>
        </w:rPr>
        <w:t>ACKNOWLEDGEMENTS</w:t>
      </w:r>
    </w:p>
    <w:p>
      <w:pPr>
        <w:pStyle w:val="FirstParagraph"/>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 xml:space="preserve">The Bureau of Land Management are graciously acknowledged as providers of funding to R.C.B for </w:t>
      </w:r>
      <w:ins w:id="158" w:author="Jeremie Fant" w:date="2024-09-11T15:42:00Z">
        <w:r>
          <w:rPr>
            <w:rFonts w:cs="Calibri" w:ascii="Calibri" w:hAnsi="Calibri" w:asciiTheme="majorHAnsi" w:cstheme="majorHAnsi" w:hAnsiTheme="majorHAnsi"/>
          </w:rPr>
          <w:t>most</w:t>
        </w:r>
      </w:ins>
      <w:del w:id="159" w:author="Jeremie Fant" w:date="2024-09-11T15:42:00Z">
        <w:r>
          <w:rPr>
            <w:rFonts w:cs="Calibri" w:ascii="Calibri" w:hAnsi="Calibri" w:asciiTheme="majorHAnsi" w:cstheme="majorHAnsi" w:hAnsiTheme="majorHAnsi"/>
          </w:rPr>
          <w:delText>the majority</w:delText>
        </w:r>
      </w:del>
      <w:r>
        <w:rPr>
          <w:rFonts w:cs="Calibri" w:ascii="Calibri" w:hAnsi="Calibri" w:asciiTheme="majorHAnsi" w:cstheme="majorHAnsi" w:hAnsiTheme="majorHAnsi"/>
        </w:rPr>
        <w:t xml:space="preserve"> of his specimen collection activities. Two anonymous peer reviewers who increased the quality of this manuscript are thanked. Sofia Garcia is acknowledged for creating the ‘Valleys’ data set which place naming in the package relies on. Several prominent associated collectors of specimens used in this study are thanked: Dani Yashinovitz, Dakota Becerra, Hannah Lovell, Caitlin Miller &amp; Hubert Szczygiel. A couple users of the BarnebyLives during it’s testing phase are thanked for providing useful feedback, Rosalind Rowe and Piper Lawrence.</w:t>
      </w:r>
    </w:p>
    <w:p>
      <w:pPr>
        <w:pStyle w:val="Heading1"/>
        <w:spacing w:lineRule="auto" w:line="360"/>
        <w:rPr>
          <w:rFonts w:cs="Calibri" w:cstheme="majorHAnsi"/>
          <w:sz w:val="24"/>
          <w:szCs w:val="24"/>
        </w:rPr>
      </w:pPr>
      <w:bookmarkStart w:id="15" w:name="acknowledgements"/>
      <w:bookmarkStart w:id="16" w:name="data-availability-statement"/>
      <w:bookmarkEnd w:id="15"/>
      <w:bookmarkEnd w:id="16"/>
      <w:r>
        <w:rPr>
          <w:rFonts w:cs="Calibri" w:cstheme="majorHAnsi"/>
          <w:sz w:val="24"/>
          <w:szCs w:val="24"/>
        </w:rPr>
        <w:t>DATA AVAILABILITY STATEMENT</w:t>
      </w:r>
    </w:p>
    <w:p>
      <w:pPr>
        <w:pStyle w:val="FirstParagraph"/>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The BarnebyLives R package is open source, the development version is available on GitHub (</w:t>
      </w:r>
      <w:hyperlink r:id="rId17">
        <w:r>
          <w:rPr>
            <w:rStyle w:val="InternetLink"/>
            <w:rFonts w:cs="Calibri" w:ascii="Calibri" w:hAnsi="Calibri" w:asciiTheme="majorHAnsi" w:cstheme="majorHAnsi" w:hAnsiTheme="majorHAnsi"/>
          </w:rPr>
          <w:t>https://github.com/sagesteppe/BarnebyLives</w:t>
        </w:r>
      </w:hyperlink>
      <w:r>
        <w:rPr>
          <w:rFonts w:cs="Calibri" w:ascii="Calibri" w:hAnsi="Calibri" w:asciiTheme="majorHAnsi" w:cstheme="majorHAnsi" w:hAnsiTheme="majorHAnsi"/>
        </w:rPr>
        <w:t xml:space="preserve">), and the stable version is available on CRAN. The package includes three real use-case vignettes (tutorials) on usage. One vignette “setting_up_files” explores setting up a instance for a certain geographic area. Another vignette “running_pipeline” showcases the usage of the package for processing data entered on a spreadsheet. A final vignette “creating_labels” shows the usage of an R, and Bash script launched from RStudio to produce print-ready labels. All data used in this manuscript are available at: </w:t>
      </w:r>
      <w:hyperlink r:id="rId18">
        <w:r>
          <w:rPr>
            <w:rStyle w:val="InternetLink"/>
            <w:rFonts w:cs="Calibri" w:ascii="Calibri" w:hAnsi="Calibri" w:asciiTheme="majorHAnsi" w:cstheme="majorHAnsi" w:hAnsiTheme="majorHAnsi"/>
          </w:rPr>
          <w:t>https://github.com/sagesteppe/Barneby_Lives_dev/manuscript</w:t>
        </w:r>
      </w:hyperlink>
      <w:r>
        <w:rPr>
          <w:rFonts w:cs="Calibri" w:ascii="Calibri" w:hAnsi="Calibri" w:asciiTheme="majorHAnsi" w:cstheme="majorHAnsi" w:hAnsiTheme="majorHAnsi"/>
        </w:rPr>
        <w:t>.</w:t>
      </w:r>
    </w:p>
    <w:p>
      <w:pPr>
        <w:pStyle w:val="Heading1"/>
        <w:spacing w:lineRule="auto" w:line="360"/>
        <w:rPr>
          <w:rFonts w:cs="Calibri" w:cstheme="majorHAnsi"/>
          <w:sz w:val="24"/>
          <w:szCs w:val="24"/>
        </w:rPr>
      </w:pPr>
      <w:bookmarkStart w:id="17" w:name="data-availability-statement"/>
      <w:bookmarkStart w:id="18" w:name="orcid"/>
      <w:bookmarkEnd w:id="17"/>
      <w:bookmarkEnd w:id="18"/>
      <w:r>
        <w:rPr>
          <w:rFonts w:cs="Calibri" w:cstheme="majorHAnsi"/>
          <w:sz w:val="24"/>
          <w:szCs w:val="24"/>
        </w:rPr>
        <w:t>ORCID</w:t>
      </w:r>
    </w:p>
    <w:p>
      <w:pPr>
        <w:pStyle w:val="FirstParagraph"/>
        <w:spacing w:lineRule="auto" w:line="360"/>
        <w:rPr>
          <w:rFonts w:ascii="Calibri" w:hAnsi="Calibri" w:cs="Calibri" w:asciiTheme="majorHAnsi" w:cstheme="majorHAnsi" w:hAnsiTheme="majorHAnsi"/>
        </w:rPr>
      </w:pPr>
      <w:r>
        <w:rPr>
          <w:rFonts w:cs="Calibri" w:ascii="Calibri" w:hAnsi="Calibri" w:asciiTheme="majorHAnsi" w:cstheme="majorHAnsi" w:hAnsiTheme="majorHAnsi"/>
        </w:rPr>
        <w:t xml:space="preserve">Reed Clark Benkendorf </w:t>
      </w:r>
      <w:hyperlink r:id="rId19">
        <w:r>
          <w:rPr>
            <w:rStyle w:val="InternetLink"/>
            <w:rFonts w:cs="Calibri" w:ascii="Calibri" w:hAnsi="Calibri" w:asciiTheme="majorHAnsi" w:cstheme="majorHAnsi" w:hAnsiTheme="majorHAnsi"/>
          </w:rPr>
          <w:t>https://orcid.org/0000-0003-3110-6687</w:t>
        </w:r>
      </w:hyperlink>
      <w:r>
        <w:rPr>
          <w:rFonts w:cs="Calibri" w:ascii="Calibri" w:hAnsi="Calibri" w:asciiTheme="majorHAnsi" w:cstheme="majorHAnsi" w:hAnsiTheme="majorHAnsi"/>
        </w:rPr>
        <w:br/>
        <w:t xml:space="preserve">Jeremie Fant </w:t>
      </w:r>
      <w:hyperlink r:id="rId20">
        <w:r>
          <w:rPr>
            <w:rStyle w:val="InternetLink"/>
            <w:rFonts w:cs="Calibri" w:ascii="Calibri" w:hAnsi="Calibri" w:asciiTheme="majorHAnsi" w:cstheme="majorHAnsi" w:hAnsiTheme="majorHAnsi"/>
          </w:rPr>
          <w:t>https://orcid.org/0000-0001-9276-1111</w:t>
        </w:r>
      </w:hyperlink>
    </w:p>
    <w:p>
      <w:pPr>
        <w:pStyle w:val="Heading1"/>
        <w:rPr/>
      </w:pPr>
      <w:bookmarkStart w:id="19" w:name="orcid"/>
      <w:bookmarkStart w:id="20" w:name="references"/>
      <w:bookmarkEnd w:id="19"/>
      <w:bookmarkEnd w:id="20"/>
      <w:r>
        <w:rPr/>
        <w:t>REFERENCES</w:t>
      </w:r>
    </w:p>
    <w:p>
      <w:pPr>
        <w:pStyle w:val="Bibliography"/>
        <w:rPr/>
      </w:pPr>
      <w:bookmarkStart w:id="21" w:name="refs"/>
      <w:bookmarkStart w:id="22" w:name="ref-barrows2016crossroads"/>
      <w:bookmarkEnd w:id="21"/>
      <w:bookmarkEnd w:id="22"/>
      <w:r>
        <w:rPr/>
        <w:t xml:space="preserve">Barrows, C. W., M. L. Murphy-Mariscal, and R. R. Hernandez. 2016. At a crossroads: The nature of natural history in the twenty-first century. </w:t>
      </w:r>
      <w:r>
        <w:rPr>
          <w:i/>
          <w:iCs/>
        </w:rPr>
        <w:t>BioScience</w:t>
      </w:r>
      <w:r>
        <w:rPr/>
        <w:t xml:space="preserve"> 66: 592–599.</w:t>
      </w:r>
    </w:p>
    <w:p>
      <w:pPr>
        <w:pStyle w:val="Bibliography"/>
        <w:rPr/>
      </w:pPr>
      <w:bookmarkStart w:id="23" w:name="ref-barrows2016crossroads"/>
      <w:bookmarkStart w:id="24" w:name="ref-borges2020schrodinger"/>
      <w:bookmarkEnd w:id="23"/>
      <w:bookmarkEnd w:id="24"/>
      <w:r>
        <w:rPr/>
        <w:t>Borges, L. M., V. C. Reis, and R. Izbicki. 2020. Schr</w:t>
        <w:br/>
        <w:t xml:space="preserve">"odinger’s phenotypes: Herbarium specimens show two-dimensional images are both good and (not so) bad sources of morphological data. </w:t>
      </w:r>
      <w:r>
        <w:rPr>
          <w:i/>
          <w:iCs/>
        </w:rPr>
        <w:t>Methods in Ecology and Evolution</w:t>
      </w:r>
      <w:r>
        <w:rPr/>
        <w:t xml:space="preserve"> 11: 1296–1308.</w:t>
      </w:r>
    </w:p>
    <w:p>
      <w:pPr>
        <w:pStyle w:val="Bibliography"/>
        <w:rPr/>
      </w:pPr>
      <w:bookmarkStart w:id="25" w:name="ref-borges2020schrodinger"/>
      <w:bookmarkStart w:id="26" w:name="ref-brewer2019factors"/>
      <w:bookmarkEnd w:id="25"/>
      <w:bookmarkEnd w:id="26"/>
      <w:r>
        <w:rPr/>
        <w:t xml:space="preserve">Brewer, G. E., J. J. Clarkson, O. Maurin, A. R. Zuntini, V. Barber, S. Bellot, N. Biggs, et al. 2019. Factors affecting targeted sequencing of 353 nuclear genes from herbarium specimens spanning the diversity of angiosperms. </w:t>
      </w:r>
      <w:r>
        <w:rPr>
          <w:i/>
          <w:iCs/>
        </w:rPr>
        <w:t>Frontiers in plant science</w:t>
      </w:r>
      <w:r>
        <w:rPr/>
        <w:t xml:space="preserve"> 10: 1102.</w:t>
      </w:r>
    </w:p>
    <w:p>
      <w:pPr>
        <w:pStyle w:val="Bibliography"/>
        <w:rPr/>
      </w:pPr>
      <w:bookmarkStart w:id="27" w:name="ref-brewer2019factors"/>
      <w:bookmarkStart w:id="28" w:name="ref-daru2018widespread"/>
      <w:bookmarkEnd w:id="27"/>
      <w:bookmarkEnd w:id="28"/>
      <w:r>
        <w:rPr/>
        <w:t xml:space="preserve">Daru, B. H., D. S. Park, R. B. Primack, C. G. Willis, D. S. Barrington, T. J. Whitfeld, T. G. Seidler, et al. 2018. Widespread sampling biases in herbaria revealed from large-scale digitization. </w:t>
      </w:r>
      <w:r>
        <w:rPr>
          <w:i/>
          <w:iCs/>
        </w:rPr>
        <w:t>New Phytologist</w:t>
      </w:r>
      <w:r>
        <w:rPr/>
        <w:t xml:space="preserve"> 217: 939–955.</w:t>
      </w:r>
    </w:p>
    <w:p>
      <w:pPr>
        <w:pStyle w:val="Bibliography"/>
        <w:rPr/>
      </w:pPr>
      <w:bookmarkStart w:id="29" w:name="ref-daru2018widespread"/>
      <w:bookmarkStart w:id="30" w:name="ref-davis2023herbarium"/>
      <w:bookmarkEnd w:id="29"/>
      <w:bookmarkEnd w:id="30"/>
      <w:r>
        <w:rPr/>
        <w:t xml:space="preserve">Davis, C. C. 2023. The herbarium of the future. </w:t>
      </w:r>
      <w:r>
        <w:rPr>
          <w:i/>
          <w:iCs/>
        </w:rPr>
        <w:t>Trends in Ecology &amp; Evolution</w:t>
      </w:r>
      <w:r>
        <w:rPr/>
        <w:t xml:space="preserve"> 38: 412–423.</w:t>
      </w:r>
    </w:p>
    <w:p>
      <w:pPr>
        <w:pStyle w:val="Bibliography"/>
        <w:rPr/>
      </w:pPr>
      <w:bookmarkStart w:id="31" w:name="ref-davis2023herbarium"/>
      <w:bookmarkStart w:id="32" w:name="ref-forman1989herbarium"/>
      <w:bookmarkEnd w:id="31"/>
      <w:bookmarkEnd w:id="32"/>
      <w:r>
        <w:rPr/>
        <w:t>Forman, L., and D. Bridson. 1989. The herbarium handbook. Royal Botanic Gardens Kew.</w:t>
      </w:r>
    </w:p>
    <w:p>
      <w:pPr>
        <w:pStyle w:val="Bibliography"/>
        <w:rPr/>
      </w:pPr>
      <w:bookmarkStart w:id="33" w:name="ref-forman1989herbarium"/>
      <w:bookmarkStart w:id="34" w:name="ref-funk2014erosion"/>
      <w:bookmarkEnd w:id="33"/>
      <w:bookmarkEnd w:id="34"/>
      <w:r>
        <w:rPr/>
        <w:t xml:space="preserve">Funk, V. A. 2014. The erosion of collections-based science: Alarming trend or coincidence. </w:t>
      </w:r>
      <w:r>
        <w:rPr>
          <w:i/>
          <w:iCs/>
        </w:rPr>
        <w:t>The Plant Press</w:t>
      </w:r>
      <w:r>
        <w:rPr/>
        <w:t xml:space="preserve"> 17: 1–13.</w:t>
      </w:r>
    </w:p>
    <w:p>
      <w:pPr>
        <w:pStyle w:val="Bibliography"/>
        <w:rPr/>
      </w:pPr>
      <w:bookmarkStart w:id="35" w:name="ref-funk2014erosion"/>
      <w:bookmarkStart w:id="36" w:name="ref-usgs2024padus"/>
      <w:bookmarkEnd w:id="35"/>
      <w:bookmarkEnd w:id="36"/>
      <w:r>
        <w:rPr/>
        <w:t>Gap Analysis Project (GAP), U. S. G. S. (USGS). 2024. Protected areas database of the united states (PAD-US) 4.0.</w:t>
      </w:r>
    </w:p>
    <w:p>
      <w:pPr>
        <w:pStyle w:val="Bibliography"/>
        <w:rPr/>
      </w:pPr>
      <w:bookmarkStart w:id="37" w:name="ref-usgs2024padus"/>
      <w:bookmarkStart w:id="38" w:name="ref-govaerts2021world"/>
      <w:bookmarkEnd w:id="37"/>
      <w:bookmarkEnd w:id="38"/>
      <w:r>
        <w:rPr/>
        <w:t xml:space="preserve">Govaerts, R., E. Nic Lughadha, N. Black, R. Turner, and A. Paton. 2021. The world checklist of vascular plants, a continuously updated resource for exploring global plant diversity. </w:t>
      </w:r>
      <w:r>
        <w:rPr>
          <w:i/>
          <w:iCs/>
        </w:rPr>
        <w:t>Scientific data</w:t>
      </w:r>
      <w:r>
        <w:rPr/>
        <w:t xml:space="preserve"> 8: 215.</w:t>
      </w:r>
    </w:p>
    <w:p>
      <w:pPr>
        <w:pStyle w:val="Bibliography"/>
        <w:rPr/>
      </w:pPr>
      <w:bookmarkStart w:id="39" w:name="ref-govaerts2021world"/>
      <w:bookmarkStart w:id="40" w:name="ref-greve2016realising"/>
      <w:bookmarkEnd w:id="39"/>
      <w:bookmarkEnd w:id="40"/>
      <w:r>
        <w:rPr/>
        <w:t xml:space="preserve">Greve, M., A. M. Lykke, C. W. Fagg, R. E. Gereau, G. P. Lewis, R. Marchant, A. R. Marshall, et al. 2016. Realising the potential of herbarium records for conservation biology. </w:t>
      </w:r>
      <w:r>
        <w:rPr>
          <w:i/>
          <w:iCs/>
        </w:rPr>
        <w:t>South African Journal of Botany</w:t>
      </w:r>
      <w:r>
        <w:rPr/>
        <w:t xml:space="preserve"> 105: 317–323.</w:t>
      </w:r>
    </w:p>
    <w:p>
      <w:pPr>
        <w:pStyle w:val="Bibliography"/>
        <w:rPr/>
      </w:pPr>
      <w:bookmarkStart w:id="41" w:name="ref-greve2016realising"/>
      <w:bookmarkStart w:id="42" w:name="ref-gries2014symbiota"/>
      <w:bookmarkEnd w:id="41"/>
      <w:bookmarkEnd w:id="42"/>
      <w:r>
        <w:rPr/>
        <w:t xml:space="preserve">Gries, C., M. E. E. Gilbert, and N. M. Franz. 2014. Symbiota–a virtual platform for creating voucher-based biodiversity information communities. </w:t>
      </w:r>
      <w:r>
        <w:rPr>
          <w:i/>
          <w:iCs/>
        </w:rPr>
        <w:t>Biodiversity data journal</w:t>
      </w:r>
      <w:r>
        <w:rPr/>
        <w:t>.</w:t>
      </w:r>
    </w:p>
    <w:p>
      <w:pPr>
        <w:pStyle w:val="Bibliography"/>
        <w:rPr/>
      </w:pPr>
      <w:bookmarkStart w:id="43" w:name="ref-gries2014symbiota"/>
      <w:bookmarkStart w:id="44" w:name="ref-hitchcock2018flora"/>
      <w:bookmarkEnd w:id="43"/>
      <w:bookmarkEnd w:id="44"/>
      <w:r>
        <w:rPr/>
        <w:t>Hitchcock, C. L., and A. Cronquist. 2018. Flora of the pacific northwest: An illustrated manual. University of Washington Press.</w:t>
      </w:r>
    </w:p>
    <w:p>
      <w:pPr>
        <w:pStyle w:val="Bibliography"/>
        <w:rPr/>
      </w:pPr>
      <w:bookmarkStart w:id="45" w:name="ref-hitchcock2018flora"/>
      <w:bookmarkStart w:id="46" w:name="ref-holmgren2017"/>
      <w:bookmarkEnd w:id="45"/>
      <w:bookmarkEnd w:id="46"/>
      <w:r>
        <w:rPr/>
        <w:t>Holmgren, N., and P. Holmgren. 1988. Intermountain flora v. 7. The New York Botanical Garden Press, New York.</w:t>
      </w:r>
    </w:p>
    <w:p>
      <w:pPr>
        <w:pStyle w:val="Bibliography"/>
        <w:rPr/>
      </w:pPr>
      <w:bookmarkStart w:id="47" w:name="ref-holmgren2017"/>
      <w:bookmarkStart w:id="48" w:name="ref-james2018herbarium"/>
      <w:bookmarkEnd w:id="47"/>
      <w:bookmarkEnd w:id="48"/>
      <w:r>
        <w:rPr/>
        <w:t xml:space="preserve">James, S. A., P. S. Soltis, L. Belbin, A. D. Chapman, G. Nelson, D. L. Paul, and M. Collins. 2018. Herbarium data: Global biodiversity and societal botanical needs for novel research. </w:t>
      </w:r>
      <w:r>
        <w:rPr>
          <w:i/>
          <w:iCs/>
        </w:rPr>
        <w:t>Applications in plant sciences</w:t>
      </w:r>
      <w:r>
        <w:rPr/>
        <w:t xml:space="preserve"> 6: e1024.</w:t>
      </w:r>
    </w:p>
    <w:p>
      <w:pPr>
        <w:pStyle w:val="Bibliography"/>
        <w:rPr/>
      </w:pPr>
      <w:bookmarkStart w:id="49" w:name="ref-james2018herbarium"/>
      <w:bookmarkStart w:id="50" w:name="ref-manzano2021fair"/>
      <w:bookmarkEnd w:id="49"/>
      <w:bookmarkEnd w:id="50"/>
      <w:r>
        <w:rPr/>
        <w:t xml:space="preserve">Manzano, S., and A. C. Julier. 2021. How FAIR are plant sciences in the twenty-first century? The pressing need for reproducibility in plant ecology and evolution. </w:t>
      </w:r>
      <w:r>
        <w:rPr>
          <w:i/>
          <w:iCs/>
        </w:rPr>
        <w:t>Proceedings of the Royal Society B</w:t>
      </w:r>
      <w:r>
        <w:rPr/>
        <w:t xml:space="preserve"> 288: 20202597.</w:t>
      </w:r>
    </w:p>
    <w:p>
      <w:pPr>
        <w:pStyle w:val="Bibliography"/>
        <w:rPr/>
      </w:pPr>
      <w:bookmarkStart w:id="51" w:name="ref-manzano2021fair"/>
      <w:bookmarkStart w:id="52" w:name="ref-marsico2020small"/>
      <w:bookmarkEnd w:id="51"/>
      <w:bookmarkEnd w:id="52"/>
      <w:r>
        <w:rPr/>
        <w:t xml:space="preserve">Marsico, T. D., E. R. Krimmel, J. R. Carter, E. L. Gillespie, P. D. Lowe, R. McCauley, A. B. Morris, et al. 2020. Small herbaria contribute unique biogeographic records to county, locality, and temporal scales. </w:t>
      </w:r>
      <w:r>
        <w:rPr>
          <w:i/>
          <w:iCs/>
        </w:rPr>
        <w:t>American journal of botany</w:t>
      </w:r>
      <w:r>
        <w:rPr/>
        <w:t xml:space="preserve"> 107: 1577–1587.</w:t>
      </w:r>
    </w:p>
    <w:p>
      <w:pPr>
        <w:pStyle w:val="Bibliography"/>
        <w:rPr/>
      </w:pPr>
      <w:bookmarkStart w:id="53" w:name="ref-marsico2020small"/>
      <w:bookmarkStart w:id="54" w:name="ref-mishler2020spatial"/>
      <w:bookmarkEnd w:id="53"/>
      <w:bookmarkEnd w:id="54"/>
      <w:r>
        <w:rPr/>
        <w:t xml:space="preserve">Mishler, B. D., R. Guralnick, P. S. Soltis, S. A. Smith, D. E. Soltis, N. Barve, J. M. Allen, and S. W. Laffan. 2020. Spatial phylogenetics of the north american flora. </w:t>
      </w:r>
      <w:r>
        <w:rPr>
          <w:i/>
          <w:iCs/>
        </w:rPr>
        <w:t>Journal of Systematics and Evolution</w:t>
      </w:r>
      <w:r>
        <w:rPr/>
        <w:t xml:space="preserve"> 58: 393–405.</w:t>
      </w:r>
    </w:p>
    <w:p>
      <w:pPr>
        <w:pStyle w:val="Bibliography"/>
        <w:rPr/>
      </w:pPr>
      <w:bookmarkStart w:id="55" w:name="ref-mishler2020spatial"/>
      <w:bookmarkStart w:id="56" w:name="ref-nanglu2023nature"/>
      <w:bookmarkEnd w:id="55"/>
      <w:bookmarkEnd w:id="56"/>
      <w:r>
        <w:rPr/>
        <w:t xml:space="preserve">Nanglu, K., D. de Carle, T. M. Cullen, E. B. Anderson, S. Arif, R. A. Castañeda, L. M. Chang, et al. 2023. The nature of science: The fundamental role of natural history in ecology, evolution, conservation, and education. </w:t>
      </w:r>
      <w:r>
        <w:rPr>
          <w:i/>
          <w:iCs/>
        </w:rPr>
        <w:t>Ecology and Evolution</w:t>
      </w:r>
      <w:r>
        <w:rPr/>
        <w:t xml:space="preserve"> 13: e10621.</w:t>
      </w:r>
    </w:p>
    <w:p>
      <w:pPr>
        <w:pStyle w:val="Bibliography"/>
        <w:rPr/>
      </w:pPr>
      <w:bookmarkStart w:id="57" w:name="ref-nanglu2023nature"/>
      <w:bookmarkStart w:id="58" w:name="ref-patten2024geographic"/>
      <w:bookmarkEnd w:id="57"/>
      <w:bookmarkEnd w:id="58"/>
      <w:r>
        <w:rPr/>
        <w:t xml:space="preserve">Patten, N. N., M. L. Gaynor, D. E. Soltis, and P. S. Soltis. 2024. Geographic and taxonomic occurrence r-based scrubbing (gatoRs): An r package and workflow for processing biodiversity data. </w:t>
      </w:r>
      <w:r>
        <w:rPr>
          <w:i/>
          <w:iCs/>
        </w:rPr>
        <w:t>Applications in Plant Sciences</w:t>
      </w:r>
      <w:r>
        <w:rPr/>
        <w:t xml:space="preserve"> 12: e11575.</w:t>
      </w:r>
    </w:p>
    <w:p>
      <w:pPr>
        <w:pStyle w:val="Bibliography"/>
        <w:rPr/>
      </w:pPr>
      <w:bookmarkStart w:id="59" w:name="ref-patten2024geographic"/>
      <w:bookmarkStart w:id="60" w:name="ref-perkins2020Plabel"/>
      <w:bookmarkEnd w:id="59"/>
      <w:bookmarkEnd w:id="60"/>
      <w:r>
        <w:rPr/>
        <w:t>Perkins, K. 2020. Plabel.</w:t>
      </w:r>
    </w:p>
    <w:p>
      <w:pPr>
        <w:pStyle w:val="Bibliography"/>
        <w:rPr/>
      </w:pPr>
      <w:bookmarkStart w:id="61" w:name="ref-perkins2020Plabel"/>
      <w:bookmarkStart w:id="62" w:name="ref-powo2024"/>
      <w:bookmarkEnd w:id="61"/>
      <w:bookmarkEnd w:id="62"/>
      <w:r>
        <w:rPr/>
        <w:t>POWO. 2024. Geographic names information system (GNIS) - USGS national map downloadable data collection: U.s. Geological survey.</w:t>
      </w:r>
    </w:p>
    <w:p>
      <w:pPr>
        <w:pStyle w:val="Bibliography"/>
        <w:rPr/>
      </w:pPr>
      <w:bookmarkStart w:id="63" w:name="ref-powo2024"/>
      <w:bookmarkStart w:id="64" w:name="ref-prather2004decline"/>
      <w:bookmarkEnd w:id="63"/>
      <w:bookmarkEnd w:id="64"/>
      <w:r>
        <w:rPr/>
        <w:t xml:space="preserve">Prather, L. A., O. Alvarez-Fuentes, M. H. Mayfield, and C. J. Ferguson. 2004. The decline of plant collecting in the united states: A threat to the infrastructure of biodiversity studies. </w:t>
      </w:r>
      <w:r>
        <w:rPr>
          <w:i/>
          <w:iCs/>
        </w:rPr>
        <w:t>Systematic Botany</w:t>
      </w:r>
      <w:r>
        <w:rPr/>
        <w:t xml:space="preserve"> 29: 15–28.</w:t>
      </w:r>
    </w:p>
    <w:p>
      <w:pPr>
        <w:pStyle w:val="Bibliography"/>
        <w:rPr/>
      </w:pPr>
      <w:bookmarkStart w:id="65" w:name="ref-prather2004decline"/>
      <w:bookmarkStart w:id="66" w:name="ref-pyke2010biological"/>
      <w:bookmarkEnd w:id="65"/>
      <w:bookmarkEnd w:id="66"/>
      <w:r>
        <w:rPr/>
        <w:t xml:space="preserve">Pyke, G. H., and P. R. Ehrlich. 2010. Biological collections and ecological/environmental research: A review, some observations and a look to the future. </w:t>
      </w:r>
      <w:r>
        <w:rPr>
          <w:i/>
          <w:iCs/>
        </w:rPr>
        <w:t>Biological reviews</w:t>
      </w:r>
      <w:r>
        <w:rPr/>
        <w:t xml:space="preserve"> 85: 247–266.</w:t>
      </w:r>
    </w:p>
    <w:p>
      <w:pPr>
        <w:pStyle w:val="Bibliography"/>
        <w:rPr/>
      </w:pPr>
      <w:bookmarkStart w:id="67" w:name="ref-pyke2010biological"/>
      <w:bookmarkStart w:id="68" w:name="ref-ronsted2020integrative"/>
      <w:bookmarkEnd w:id="67"/>
      <w:bookmarkEnd w:id="68"/>
      <w:r>
        <w:rPr/>
        <w:t xml:space="preserve">Rønsted, N., O. M. Grace, and M. A. Carine. 2020. Integrative and translational uses of herbarium collections across time, space, and species. </w:t>
      </w:r>
      <w:r>
        <w:rPr>
          <w:i/>
          <w:iCs/>
        </w:rPr>
        <w:t>Frontiers in Plant Science</w:t>
      </w:r>
      <w:r>
        <w:rPr/>
        <w:t xml:space="preserve"> 11: 1319.</w:t>
      </w:r>
    </w:p>
    <w:p>
      <w:pPr>
        <w:pStyle w:val="Bibliography"/>
        <w:rPr/>
      </w:pPr>
      <w:bookmarkStart w:id="69" w:name="ref-ronsted2020integrative"/>
      <w:bookmarkStart w:id="70" w:name="ref-snethlage2022hierarchical"/>
      <w:bookmarkEnd w:id="69"/>
      <w:bookmarkEnd w:id="70"/>
      <w:r>
        <w:rPr/>
        <w:t xml:space="preserve">Snethlage, M. A., J. Geschke, A. Ranipeta, W. Jetz, N. G. Yoccoz, C. Körner, E. M. Spehn, et al. 2022. A hierarchical inventory of the world’s mountains for global comparative mountain science. </w:t>
      </w:r>
      <w:r>
        <w:rPr>
          <w:i/>
          <w:iCs/>
        </w:rPr>
        <w:t>Scientific data</w:t>
      </w:r>
      <w:r>
        <w:rPr/>
        <w:t xml:space="preserve"> 9: 149.</w:t>
      </w:r>
    </w:p>
    <w:p>
      <w:pPr>
        <w:pStyle w:val="Bibliography"/>
        <w:rPr/>
      </w:pPr>
      <w:bookmarkStart w:id="71" w:name="ref-snethlage2022hierarchical"/>
      <w:bookmarkStart w:id="72" w:name="ref-gnis2024"/>
      <w:bookmarkEnd w:id="71"/>
      <w:bookmarkEnd w:id="72"/>
      <w:r>
        <w:rPr/>
        <w:t>Survey, U. S. G. 2023. Geographic names information system (GNIS) - USGS national map downloadable data collection: U.s. Geological survey.</w:t>
      </w:r>
    </w:p>
    <w:p>
      <w:pPr>
        <w:pStyle w:val="Bibliography"/>
        <w:rPr/>
      </w:pPr>
      <w:bookmarkStart w:id="73" w:name="ref-gnis2024"/>
      <w:bookmarkStart w:id="74" w:name="ref-ipni2024"/>
      <w:bookmarkEnd w:id="73"/>
      <w:bookmarkEnd w:id="74"/>
      <w:r>
        <w:rPr/>
        <w:t>The Royal Botanic Gardens, H. U. H. &amp;. L., Kew, and A. N. Herbarium. 2024. International plant names index.</w:t>
      </w:r>
    </w:p>
    <w:p>
      <w:pPr>
        <w:pStyle w:val="Bibliography"/>
        <w:rPr/>
      </w:pPr>
      <w:bookmarkStart w:id="75" w:name="ref-ipni2024"/>
      <w:bookmarkStart w:id="76" w:name="ref-thiers2021herbaria"/>
      <w:bookmarkEnd w:id="75"/>
      <w:bookmarkEnd w:id="76"/>
      <w:r>
        <w:rPr/>
        <w:t>Thiers, B. M. 2021. The world’s herbaria 2021: A summary report based on data from index herbarium.</w:t>
      </w:r>
    </w:p>
    <w:p>
      <w:pPr>
        <w:pStyle w:val="Bibliography"/>
        <w:rPr/>
      </w:pPr>
      <w:bookmarkStart w:id="77" w:name="ref-thiers2021herbaria"/>
      <w:bookmarkStart w:id="78" w:name="ref-tosa2021rapid"/>
      <w:bookmarkEnd w:id="77"/>
      <w:bookmarkEnd w:id="78"/>
      <w:r>
        <w:rPr/>
        <w:t xml:space="preserve">Tosa, M. I., E. H. Dziedzic, C. L. Appel, J. Urbina, A. Massey, J. Ruprecht, C. E. Eriksson, et al. 2021. The rapid rise of next-generation natural history. </w:t>
      </w:r>
      <w:r>
        <w:rPr>
          <w:i/>
          <w:iCs/>
        </w:rPr>
        <w:t>Frontiers in Ecology and Evolution</w:t>
      </w:r>
      <w:r>
        <w:rPr/>
        <w:t xml:space="preserve"> 9: 698131.</w:t>
      </w:r>
    </w:p>
    <w:p>
      <w:pPr>
        <w:pStyle w:val="Bibliography"/>
        <w:rPr/>
      </w:pPr>
      <w:bookmarkStart w:id="79" w:name="ref-tosa2021rapid"/>
      <w:bookmarkStart w:id="80" w:name="ref-walker2022tigris"/>
      <w:bookmarkEnd w:id="79"/>
      <w:bookmarkEnd w:id="80"/>
      <w:r>
        <w:rPr/>
        <w:t xml:space="preserve">Walker, K. 2024. </w:t>
      </w:r>
      <w:hyperlink r:id="rId21">
        <w:r>
          <w:rPr>
            <w:rStyle w:val="InternetLink"/>
          </w:rPr>
          <w:t>Tigris: Load census TIGER/line shapefiles</w:t>
        </w:r>
      </w:hyperlink>
      <w:r>
        <w:rPr/>
        <w:t>.</w:t>
      </w:r>
    </w:p>
    <w:p>
      <w:pPr>
        <w:pStyle w:val="Bibliography"/>
        <w:rPr/>
      </w:pPr>
      <w:bookmarkStart w:id="81" w:name="ref-walker2022tigris"/>
      <w:bookmarkStart w:id="82" w:name="ref-welsh2001rupert"/>
      <w:bookmarkEnd w:id="81"/>
      <w:bookmarkEnd w:id="82"/>
      <w:r>
        <w:rPr/>
        <w:t xml:space="preserve">Welsh, S. L. 2001. Rupert c. Barneby (1911-2000). </w:t>
      </w:r>
      <w:r>
        <w:rPr>
          <w:i/>
          <w:iCs/>
        </w:rPr>
        <w:t>Taxon</w:t>
      </w:r>
      <w:r>
        <w:rPr/>
        <w:t>.</w:t>
      </w:r>
    </w:p>
    <w:p>
      <w:pPr>
        <w:pStyle w:val="Bibliography"/>
        <w:rPr/>
      </w:pPr>
      <w:bookmarkStart w:id="83" w:name="ref-welsh2001rupert"/>
      <w:bookmarkStart w:id="84" w:name="ref-woodland2007botanists"/>
      <w:bookmarkEnd w:id="83"/>
      <w:bookmarkEnd w:id="84"/>
      <w:r>
        <w:rPr/>
        <w:t xml:space="preserve">Woodland, D. W. 2007. Are botanists becoming the dinosaurs of biology in the 21st century? </w:t>
      </w:r>
      <w:r>
        <w:rPr>
          <w:i/>
          <w:iCs/>
        </w:rPr>
        <w:t>South African Journal of Botany</w:t>
      </w:r>
      <w:r>
        <w:rPr/>
        <w:t xml:space="preserve"> 73: 343–346.</w:t>
      </w:r>
    </w:p>
    <w:p>
      <w:pPr>
        <w:pStyle w:val="Heading1"/>
        <w:rPr/>
      </w:pPr>
      <w:bookmarkStart w:id="85" w:name="references"/>
      <w:bookmarkStart w:id="86" w:name="refs"/>
      <w:bookmarkStart w:id="87" w:name="ref-woodland2007botanists"/>
      <w:bookmarkStart w:id="88" w:name="supporting-information"/>
      <w:bookmarkEnd w:id="85"/>
      <w:bookmarkEnd w:id="86"/>
      <w:bookmarkEnd w:id="87"/>
      <w:r>
        <w:rPr/>
        <w:t>SUPPORTING INFORMATION</w:t>
      </w:r>
    </w:p>
    <w:p>
      <w:pPr>
        <w:pStyle w:val="FirstParagraph"/>
        <w:rPr/>
      </w:pPr>
      <w:r>
        <w:rPr/>
        <w:t>Additional supporting information can be found online in the Supporting Information section at the end of this article.</w:t>
      </w:r>
    </w:p>
    <w:p>
      <w:pPr>
        <w:pStyle w:val="TextBody"/>
        <w:spacing w:before="180" w:after="180"/>
        <w:rPr/>
      </w:pPr>
      <w:r>
        <w:rPr>
          <w:b/>
          <w:bCs/>
        </w:rPr>
        <w:t>Appendix S1.</w:t>
      </w:r>
      <w:r>
        <w:rPr/>
        <w:t xml:space="preserve"> A table of all time trials for each function.</w:t>
      </w:r>
      <w:bookmarkEnd w:id="88"/>
    </w:p>
    <w:sectPr>
      <w:type w:val="nextPage"/>
      <w:pgSz w:w="12240" w:h="15840"/>
      <w:pgMar w:left="1440" w:right="1440" w:gutter="0" w:header="0" w:top="1440" w:footer="0" w:bottom="144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7"/>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8F5902"/>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b/>
      <w:color w:val="CE5C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b/>
      <w:color w:val="204A87"/>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204A87"/>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c09bc"/>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iki.huh.harvard.edu/databases/specimen_index.html" TargetMode="External"/><Relationship Id="rId3" Type="http://schemas.openxmlformats.org/officeDocument/2006/relationships/hyperlink" Target="https://tropicos.org/specimen/Search" TargetMode="External"/><Relationship Id="rId4" Type="http://schemas.openxmlformats.org/officeDocument/2006/relationships/hyperlink" Target="https://www.pnwherbaria.org/" TargetMode="External"/><Relationship Id="rId5" Type="http://schemas.openxmlformats.org/officeDocument/2006/relationships/hyperlink" Target="https://github.com/sagesteppe/BarnebyLives" TargetMode="External"/><Relationship Id="rId6" Type="http://schemas.openxmlformats.org/officeDocument/2006/relationships/hyperlink" Target="https://www.tug.org/applications/pdftex/" TargetMode="External"/><Relationship Id="rId7" Type="http://schemas.openxmlformats.org/officeDocument/2006/relationships/hyperlink" Target="https://www.luatex.org/" TargetMode="External"/><Relationship Id="rId8" Type="http://schemas.openxmlformats.org/officeDocument/2006/relationships/hyperlink" Target="https://www.overleaf.com/learn/latex/XeLaTeX" TargetMode="External"/><Relationship Id="rId9" Type="http://schemas.openxmlformats.org/officeDocument/2006/relationships/hyperlink" Target="https://github.com/rrthomas/pdfjam" TargetMode="External"/><Relationship Id="rId10" Type="http://schemas.openxmlformats.org/officeDocument/2006/relationships/hyperlink" Target="https://linux.die.net/man/1/pdftk" TargetMode="External"/><Relationship Id="rId11" Type="http://schemas.openxmlformats.org/officeDocument/2006/relationships/hyperlink" Target="https://www.tug.org/applications/pdftex/" TargetMode="External"/><Relationship Id="rId12" Type="http://schemas.openxmlformats.org/officeDocument/2006/relationships/hyperlink" Target="https://www.luatex.org/" TargetMode="External"/><Relationship Id="rId13" Type="http://schemas.openxmlformats.org/officeDocument/2006/relationships/hyperlink" Target="https://www.overleaf.com/learn/latex/XeLaTeX" TargetMode="External"/><Relationship Id="rId14" Type="http://schemas.openxmlformats.org/officeDocument/2006/relationships/hyperlink" Target="https://github.com/rrthomas/pdfjam" TargetMode="External"/><Relationship Id="rId15" Type="http://schemas.openxmlformats.org/officeDocument/2006/relationships/hyperlink" Target="https://linux.die.net/man/1/pdftk" TargetMode="External"/><Relationship Id="rId16" Type="http://schemas.openxmlformats.org/officeDocument/2006/relationships/hyperlink" Target="https://www.overleaf.com/learn" TargetMode="External"/><Relationship Id="rId17" Type="http://schemas.openxmlformats.org/officeDocument/2006/relationships/hyperlink" Target="https://github.com/sagesteppe/BarnebyLives" TargetMode="External"/><Relationship Id="rId18" Type="http://schemas.openxmlformats.org/officeDocument/2006/relationships/hyperlink" Target="https://github.com/sagesteppe/Barneby_Lives_dev/manuscript" TargetMode="External"/><Relationship Id="rId19" Type="http://schemas.openxmlformats.org/officeDocument/2006/relationships/hyperlink" Target="https://orcid.org/0000-0003-3110-6687" TargetMode="External"/><Relationship Id="rId20" Type="http://schemas.openxmlformats.org/officeDocument/2006/relationships/hyperlink" Target="https://orcid.org/0000-0001-9276-1111" TargetMode="External"/><Relationship Id="rId21" Type="http://schemas.openxmlformats.org/officeDocument/2006/relationships/hyperlink" Target="https://CRAN.R-project.org/package=tigris" TargetMode="Externa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LibreOffice/7.3.7.2$Linux_X86_64 LibreOffice_project/30$Build-2</Application>
  <AppVersion>15.0000</AppVersion>
  <Pages>16</Pages>
  <Words>4025</Words>
  <Characters>22544</Characters>
  <CharactersWithSpaces>26486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2024-09-11T15:42:00Z</dcterms:created>
  <dc:creator>Jeremie Fant</dc:creator>
  <dc:description/>
  <dc:language>en-US</dc:language>
  <cp:lastModifiedBy/>
  <dcterms:modified xsi:type="dcterms:W3CDTF">2024-09-11T18:02:32Z</dcterms:modified>
  <cp:revision>3</cp:revision>
  <dc:subject/>
  <dc:title>BarnebyLives: an R package to create herbarium specimen labels and clean spreadsheets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Premise: Depositing specimens to herbaria is a time consuming task. Many institutions have reduced the amount of funding for herbaria, and universities have reduced the amount of education dedicated to curatorial tasks and specimen deposition. Despite this, the continual generation of herbaria specimens are essential for current and future research in evolution and ecology. In order to faciliate the continued growth of herbaria BarnebyLives was developed as tool to supplement collection notes, perform geographic and, taxonomic informatic processes, enact spell checks, produce labels, and submit digital data for fast accessioning of specimens Methods and Results: BarnebyLives uses geospatial data from the U.S. Census Bureau to provide political jurisdiction information, and data from other sources, including the United States Geological Survey, to supplement collection notes by providing information on abiotic site conditions. It uses inhouse spell checks to verify the spelling of a collection at all taxonomic ranks, the IPNI standard author database to check standard author abbreviations, and the Royal Botanic Garden Kews ‘Plants of the World Online’ to check for nomenclatural innovations. Optionally the package writes driving directions to sites using Google Maps. The package outputs data in a tabular format, as well as a spatial format, for review by the user to accept or confirm changes, before dynamically rendering labels using LaTeX. Conclusions: BarnebyLives provides accurate political and physical information, reduces typos, provides users the most current taxonomic opinions, generates driving directions to sites, and produces aesthetically appealing labels and shipping manifests in a matter of minutes.</vt:lpwstr>
  </property>
  <property fmtid="{D5CDD505-2E9C-101B-9397-08002B2CF9AE}" pid="3" name="always_allow_html">
    <vt:lpwstr>True</vt:lpwstr>
  </property>
  <property fmtid="{D5CDD505-2E9C-101B-9397-08002B2CF9AE}" pid="4" name="bibliography">
    <vt:lpwstr>../citations/citations.bib</vt:lpwstr>
  </property>
  <property fmtid="{D5CDD505-2E9C-101B-9397-08002B2CF9AE}" pid="5" name="csl">
    <vt:lpwstr>../citations/american-journal-of-botany.csl</vt:lpwstr>
  </property>
  <property fmtid="{D5CDD505-2E9C-101B-9397-08002B2CF9AE}" pid="6" name="fig_caption">
    <vt:lpwstr>True</vt:lpwstr>
  </property>
  <property fmtid="{D5CDD505-2E9C-101B-9397-08002B2CF9AE}" pid="7" name="header-includes">
    <vt:lpwstr/>
  </property>
  <property fmtid="{D5CDD505-2E9C-101B-9397-08002B2CF9AE}" pid="8" name="link-citations">
    <vt:lpwstr>True</vt:lpwstr>
  </property>
  <property fmtid="{D5CDD505-2E9C-101B-9397-08002B2CF9AE}" pid="9" name="output">
    <vt:lpwstr/>
  </property>
</Properties>
</file>